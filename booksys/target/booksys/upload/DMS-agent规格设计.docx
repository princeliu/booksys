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360" w:rsidRDefault="00BC47F9" w:rsidP="000E28C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DMS-agent</w:t>
      </w:r>
      <w:r w:rsidR="000E28C5" w:rsidRPr="000E28C5">
        <w:rPr>
          <w:rFonts w:hint="eastAsia"/>
          <w:b/>
          <w:sz w:val="52"/>
          <w:szCs w:val="52"/>
        </w:rPr>
        <w:t>规格</w:t>
      </w:r>
      <w:r w:rsidR="000E28C5" w:rsidRPr="000E28C5">
        <w:rPr>
          <w:b/>
          <w:sz w:val="52"/>
          <w:szCs w:val="52"/>
        </w:rPr>
        <w:t>设计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3471352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D0E68" w:rsidRDefault="006D0E68">
          <w:pPr>
            <w:pStyle w:val="TOC"/>
          </w:pPr>
          <w:r>
            <w:rPr>
              <w:lang w:val="zh-CN"/>
            </w:rPr>
            <w:t>目录</w:t>
          </w:r>
        </w:p>
        <w:p w:rsidR="0046484C" w:rsidRDefault="00DD5F1E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6D0E68">
            <w:instrText xml:space="preserve"> TOC \o "1-3" \h \z \u </w:instrText>
          </w:r>
          <w:r>
            <w:fldChar w:fldCharType="separate"/>
          </w:r>
          <w:hyperlink w:anchor="_Toc478542490" w:history="1">
            <w:r w:rsidR="0046484C" w:rsidRPr="00A64EF5">
              <w:rPr>
                <w:rStyle w:val="a6"/>
                <w:noProof/>
              </w:rPr>
              <w:t>1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参考文档</w:t>
            </w:r>
            <w:r w:rsidR="0046484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8542491" w:history="1">
            <w:r w:rsidR="0046484C" w:rsidRPr="00A64EF5">
              <w:rPr>
                <w:rStyle w:val="a6"/>
                <w:noProof/>
              </w:rPr>
              <w:t>2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引言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_Toc478542491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2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8542492" w:history="1">
            <w:r w:rsidR="0046484C" w:rsidRPr="00A64EF5">
              <w:rPr>
                <w:rStyle w:val="a6"/>
                <w:noProof/>
              </w:rPr>
              <w:t>3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系统要求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_Toc478542492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2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8542493" w:history="1">
            <w:r w:rsidR="0046484C" w:rsidRPr="00A64EF5">
              <w:rPr>
                <w:rStyle w:val="a6"/>
                <w:noProof/>
              </w:rPr>
              <w:t>4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总体架构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_Toc478542493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2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8542494" w:history="1">
            <w:r w:rsidR="0046484C" w:rsidRPr="00A64EF5">
              <w:rPr>
                <w:rStyle w:val="a6"/>
                <w:noProof/>
              </w:rPr>
              <w:t>5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规格说明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_Toc478542494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2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495" w:history="1">
            <w:r w:rsidR="0046484C" w:rsidRPr="00A64EF5">
              <w:rPr>
                <w:rStyle w:val="a6"/>
                <w:noProof/>
              </w:rPr>
              <w:t>5.1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硬件信息监控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_Toc478542495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3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496" w:history="1">
            <w:r w:rsidR="0046484C" w:rsidRPr="00A64EF5">
              <w:rPr>
                <w:rStyle w:val="a6"/>
                <w:noProof/>
              </w:rPr>
              <w:t>5.2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运行时信息监控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_Toc478542496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3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497" w:history="1">
            <w:r w:rsidR="0046484C" w:rsidRPr="00A64EF5">
              <w:rPr>
                <w:rStyle w:val="a6"/>
                <w:noProof/>
              </w:rPr>
              <w:t>5.3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noProof/>
              </w:rPr>
              <w:t>dms-agent</w:t>
            </w:r>
            <w:r w:rsidR="0046484C" w:rsidRPr="00A64EF5">
              <w:rPr>
                <w:rStyle w:val="a6"/>
                <w:rFonts w:hint="eastAsia"/>
                <w:noProof/>
              </w:rPr>
              <w:t>掉线告警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_Toc478542497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3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498" w:history="1">
            <w:r w:rsidR="0046484C" w:rsidRPr="00A64EF5">
              <w:rPr>
                <w:rStyle w:val="a6"/>
                <w:noProof/>
              </w:rPr>
              <w:t>5.4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数据库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_Toc478542498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3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8542499" w:history="1">
            <w:r w:rsidR="0046484C" w:rsidRPr="00A64EF5">
              <w:rPr>
                <w:rStyle w:val="a6"/>
                <w:noProof/>
              </w:rPr>
              <w:t>5.4.1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设备状态码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_Toc478542499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5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500" w:history="1">
            <w:r w:rsidR="0046484C" w:rsidRPr="00A64EF5">
              <w:rPr>
                <w:rStyle w:val="a6"/>
                <w:noProof/>
              </w:rPr>
              <w:t>5.5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noProof/>
              </w:rPr>
              <w:t>Web</w:t>
            </w:r>
            <w:r w:rsidR="0046484C" w:rsidRPr="00A64EF5">
              <w:rPr>
                <w:rStyle w:val="a6"/>
                <w:rFonts w:hint="eastAsia"/>
                <w:noProof/>
              </w:rPr>
              <w:t>规格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_Toc478542500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5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8542501" w:history="1">
            <w:r w:rsidR="0046484C" w:rsidRPr="00A64EF5">
              <w:rPr>
                <w:rStyle w:val="a6"/>
                <w:noProof/>
              </w:rPr>
              <w:t>5.5.1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信息展示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_Toc478542501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5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478542502" w:history="1">
            <w:r w:rsidR="0046484C" w:rsidRPr="00A64EF5">
              <w:rPr>
                <w:rStyle w:val="a6"/>
                <w:noProof/>
              </w:rPr>
              <w:t>5.5.2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功能规格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_Toc478542502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5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503" w:history="1">
            <w:r w:rsidR="0046484C" w:rsidRPr="00A64EF5">
              <w:rPr>
                <w:rStyle w:val="a6"/>
                <w:noProof/>
              </w:rPr>
              <w:t>5.6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性能规格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_Toc478542503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6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8542504" w:history="1">
            <w:r w:rsidR="0046484C" w:rsidRPr="00A64EF5">
              <w:rPr>
                <w:rStyle w:val="a6"/>
                <w:noProof/>
              </w:rPr>
              <w:t>6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后台设计流程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_Toc478542504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7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505" w:history="1">
            <w:r w:rsidR="0046484C" w:rsidRPr="00A64EF5">
              <w:rPr>
                <w:rStyle w:val="a6"/>
                <w:noProof/>
              </w:rPr>
              <w:t>6.1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noProof/>
              </w:rPr>
              <w:t>Dms-Agent</w:t>
            </w:r>
            <w:r w:rsidR="0046484C" w:rsidRPr="00A64EF5">
              <w:rPr>
                <w:rStyle w:val="a6"/>
                <w:rFonts w:hint="eastAsia"/>
                <w:noProof/>
              </w:rPr>
              <w:t>整体流程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_Toc478542505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7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506" w:history="1">
            <w:r w:rsidR="0046484C" w:rsidRPr="00A64EF5">
              <w:rPr>
                <w:rStyle w:val="a6"/>
                <w:noProof/>
              </w:rPr>
              <w:t>6.2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noProof/>
              </w:rPr>
              <w:t>Mu</w:t>
            </w:r>
            <w:r w:rsidR="0046484C" w:rsidRPr="00A64EF5">
              <w:rPr>
                <w:rStyle w:val="a6"/>
                <w:rFonts w:hint="eastAsia"/>
                <w:noProof/>
              </w:rPr>
              <w:t>处理</w:t>
            </w:r>
            <w:r w:rsidR="0046484C" w:rsidRPr="00A64EF5">
              <w:rPr>
                <w:rStyle w:val="a6"/>
                <w:noProof/>
              </w:rPr>
              <w:t>dms-Agent</w:t>
            </w:r>
            <w:r w:rsidR="0046484C" w:rsidRPr="00A64EF5">
              <w:rPr>
                <w:rStyle w:val="a6"/>
                <w:rFonts w:hint="eastAsia"/>
                <w:noProof/>
              </w:rPr>
              <w:t>消息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_Toc478542506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8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507" w:history="1">
            <w:r w:rsidR="0046484C" w:rsidRPr="00A64EF5">
              <w:rPr>
                <w:rStyle w:val="a6"/>
                <w:noProof/>
              </w:rPr>
              <w:t>6.3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noProof/>
              </w:rPr>
              <w:t>runinfo</w:t>
            </w:r>
            <w:r w:rsidR="0046484C" w:rsidRPr="00A64EF5">
              <w:rPr>
                <w:rStyle w:val="a6"/>
                <w:rFonts w:hint="eastAsia"/>
                <w:noProof/>
              </w:rPr>
              <w:t>表的清理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_Toc478542507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8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508" w:history="1">
            <w:r w:rsidR="0046484C" w:rsidRPr="00A64EF5">
              <w:rPr>
                <w:rStyle w:val="a6"/>
                <w:noProof/>
              </w:rPr>
              <w:t>6.4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设备参数修改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_Toc478542508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9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509" w:history="1">
            <w:r w:rsidR="0046484C" w:rsidRPr="00A64EF5">
              <w:rPr>
                <w:rStyle w:val="a6"/>
                <w:noProof/>
              </w:rPr>
              <w:t>6.5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noProof/>
              </w:rPr>
              <w:t>Dms-Agent</w:t>
            </w:r>
            <w:r w:rsidR="0046484C" w:rsidRPr="00A64EF5">
              <w:rPr>
                <w:rStyle w:val="a6"/>
                <w:rFonts w:hint="eastAsia"/>
                <w:noProof/>
              </w:rPr>
              <w:t>超时判断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_Toc478542509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10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78542510" w:history="1">
            <w:r w:rsidR="0046484C" w:rsidRPr="00A64EF5">
              <w:rPr>
                <w:rStyle w:val="a6"/>
                <w:noProof/>
              </w:rPr>
              <w:t>7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noProof/>
              </w:rPr>
              <w:t>web</w:t>
            </w:r>
            <w:r w:rsidR="0046484C" w:rsidRPr="00A64EF5">
              <w:rPr>
                <w:rStyle w:val="a6"/>
                <w:rFonts w:hint="eastAsia"/>
                <w:noProof/>
              </w:rPr>
              <w:t>流程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_Toc478542510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11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46484C" w:rsidRDefault="00A941F5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78542511" w:history="1">
            <w:r w:rsidR="0046484C" w:rsidRPr="00A64EF5">
              <w:rPr>
                <w:rStyle w:val="a6"/>
                <w:noProof/>
              </w:rPr>
              <w:t>7.1</w:t>
            </w:r>
            <w:r w:rsidR="0046484C">
              <w:rPr>
                <w:noProof/>
              </w:rPr>
              <w:tab/>
            </w:r>
            <w:r w:rsidR="0046484C" w:rsidRPr="00A64EF5">
              <w:rPr>
                <w:rStyle w:val="a6"/>
                <w:rFonts w:hint="eastAsia"/>
                <w:noProof/>
              </w:rPr>
              <w:t>设备信息流程</w:t>
            </w:r>
            <w:r w:rsidR="0046484C">
              <w:rPr>
                <w:noProof/>
                <w:webHidden/>
              </w:rPr>
              <w:tab/>
            </w:r>
            <w:r w:rsidR="00DD5F1E">
              <w:rPr>
                <w:noProof/>
                <w:webHidden/>
              </w:rPr>
              <w:fldChar w:fldCharType="begin"/>
            </w:r>
            <w:r w:rsidR="0046484C">
              <w:rPr>
                <w:noProof/>
                <w:webHidden/>
              </w:rPr>
              <w:instrText xml:space="preserve"> PAGEREF _Toc478542511 \h </w:instrText>
            </w:r>
            <w:r w:rsidR="00DD5F1E">
              <w:rPr>
                <w:noProof/>
                <w:webHidden/>
              </w:rPr>
            </w:r>
            <w:r w:rsidR="00DD5F1E">
              <w:rPr>
                <w:noProof/>
                <w:webHidden/>
              </w:rPr>
              <w:fldChar w:fldCharType="separate"/>
            </w:r>
            <w:r w:rsidR="0046484C">
              <w:rPr>
                <w:noProof/>
                <w:webHidden/>
              </w:rPr>
              <w:t>11</w:t>
            </w:r>
            <w:r w:rsidR="00DD5F1E">
              <w:rPr>
                <w:noProof/>
                <w:webHidden/>
              </w:rPr>
              <w:fldChar w:fldCharType="end"/>
            </w:r>
          </w:hyperlink>
        </w:p>
        <w:p w:rsidR="006D0E68" w:rsidRDefault="00DD5F1E">
          <w:r>
            <w:rPr>
              <w:b/>
              <w:bCs/>
              <w:lang w:val="zh-CN"/>
            </w:rPr>
            <w:fldChar w:fldCharType="end"/>
          </w:r>
        </w:p>
      </w:sdtContent>
    </w:sdt>
    <w:p w:rsidR="006D0E68" w:rsidRDefault="006D0E68" w:rsidP="000E28C5">
      <w:pPr>
        <w:jc w:val="center"/>
        <w:rPr>
          <w:b/>
          <w:sz w:val="52"/>
          <w:szCs w:val="52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694"/>
        <w:gridCol w:w="3822"/>
      </w:tblGrid>
      <w:tr w:rsidR="000E28C5" w:rsidTr="008C57D8">
        <w:trPr>
          <w:jc w:val="center"/>
        </w:trPr>
        <w:tc>
          <w:tcPr>
            <w:tcW w:w="1696" w:type="dxa"/>
          </w:tcPr>
          <w:p w:rsidR="000E28C5" w:rsidRDefault="000E28C5" w:rsidP="000E28C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日期</w:t>
            </w:r>
          </w:p>
        </w:tc>
        <w:tc>
          <w:tcPr>
            <w:tcW w:w="2694" w:type="dxa"/>
          </w:tcPr>
          <w:p w:rsidR="000E28C5" w:rsidRDefault="000E28C5" w:rsidP="000E28C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3822" w:type="dxa"/>
          </w:tcPr>
          <w:p w:rsidR="000E28C5" w:rsidRDefault="000E28C5" w:rsidP="000E28C5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说明</w:t>
            </w:r>
          </w:p>
        </w:tc>
      </w:tr>
      <w:tr w:rsidR="000E28C5" w:rsidTr="008C57D8">
        <w:trPr>
          <w:jc w:val="center"/>
        </w:trPr>
        <w:tc>
          <w:tcPr>
            <w:tcW w:w="1696" w:type="dxa"/>
          </w:tcPr>
          <w:p w:rsidR="000E28C5" w:rsidRPr="000E28C5" w:rsidRDefault="000E28C5" w:rsidP="000E28C5">
            <w:pPr>
              <w:jc w:val="center"/>
              <w:rPr>
                <w:szCs w:val="21"/>
              </w:rPr>
            </w:pPr>
            <w:r w:rsidRPr="000E28C5">
              <w:rPr>
                <w:rFonts w:hint="eastAsia"/>
                <w:szCs w:val="21"/>
              </w:rPr>
              <w:t>2017</w:t>
            </w:r>
            <w:r>
              <w:rPr>
                <w:szCs w:val="21"/>
              </w:rPr>
              <w:t>-3-15</w:t>
            </w:r>
          </w:p>
        </w:tc>
        <w:tc>
          <w:tcPr>
            <w:tcW w:w="2694" w:type="dxa"/>
          </w:tcPr>
          <w:p w:rsidR="000E28C5" w:rsidRPr="000E28C5" w:rsidRDefault="000E28C5" w:rsidP="000E28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肖闯</w:t>
            </w:r>
          </w:p>
        </w:tc>
        <w:tc>
          <w:tcPr>
            <w:tcW w:w="3822" w:type="dxa"/>
          </w:tcPr>
          <w:p w:rsidR="000E28C5" w:rsidRPr="000E28C5" w:rsidRDefault="000E28C5" w:rsidP="000E28C5">
            <w:pPr>
              <w:jc w:val="center"/>
              <w:rPr>
                <w:szCs w:val="21"/>
              </w:rPr>
            </w:pPr>
            <w:r w:rsidRPr="000E28C5">
              <w:rPr>
                <w:rFonts w:hint="eastAsia"/>
                <w:szCs w:val="21"/>
              </w:rPr>
              <w:t>初稿</w:t>
            </w:r>
          </w:p>
        </w:tc>
      </w:tr>
      <w:tr w:rsidR="000E28C5" w:rsidTr="008C57D8">
        <w:trPr>
          <w:jc w:val="center"/>
        </w:trPr>
        <w:tc>
          <w:tcPr>
            <w:tcW w:w="1696" w:type="dxa"/>
          </w:tcPr>
          <w:p w:rsidR="000E28C5" w:rsidRPr="008C57D8" w:rsidRDefault="008C57D8" w:rsidP="000E28C5">
            <w:pPr>
              <w:jc w:val="center"/>
              <w:rPr>
                <w:szCs w:val="21"/>
              </w:rPr>
            </w:pPr>
            <w:r w:rsidRPr="008C57D8">
              <w:rPr>
                <w:rFonts w:hint="eastAsia"/>
                <w:szCs w:val="21"/>
              </w:rPr>
              <w:t>2017-3-20</w:t>
            </w:r>
          </w:p>
        </w:tc>
        <w:tc>
          <w:tcPr>
            <w:tcW w:w="2694" w:type="dxa"/>
          </w:tcPr>
          <w:p w:rsidR="000E28C5" w:rsidRPr="008C57D8" w:rsidRDefault="008C57D8" w:rsidP="000E28C5">
            <w:pPr>
              <w:jc w:val="center"/>
              <w:rPr>
                <w:szCs w:val="21"/>
              </w:rPr>
            </w:pPr>
            <w:r w:rsidRPr="008C57D8">
              <w:rPr>
                <w:rFonts w:hint="eastAsia"/>
                <w:szCs w:val="21"/>
              </w:rPr>
              <w:t>肖闯</w:t>
            </w:r>
          </w:p>
        </w:tc>
        <w:tc>
          <w:tcPr>
            <w:tcW w:w="3822" w:type="dxa"/>
          </w:tcPr>
          <w:p w:rsidR="000E28C5" w:rsidRPr="008C57D8" w:rsidRDefault="008C57D8" w:rsidP="000E28C5">
            <w:pPr>
              <w:jc w:val="center"/>
              <w:rPr>
                <w:szCs w:val="21"/>
              </w:rPr>
            </w:pPr>
            <w:r w:rsidRPr="008C57D8">
              <w:rPr>
                <w:rFonts w:hint="eastAsia"/>
                <w:szCs w:val="21"/>
              </w:rPr>
              <w:t>增加</w:t>
            </w:r>
            <w:r w:rsidRPr="008C57D8">
              <w:rPr>
                <w:szCs w:val="21"/>
              </w:rPr>
              <w:t>设备状态</w:t>
            </w:r>
            <w:r>
              <w:rPr>
                <w:rFonts w:hint="eastAsia"/>
                <w:szCs w:val="21"/>
              </w:rPr>
              <w:t>码</w:t>
            </w:r>
            <w:r w:rsidRPr="008C57D8">
              <w:rPr>
                <w:szCs w:val="21"/>
              </w:rPr>
              <w:t>说明</w:t>
            </w:r>
          </w:p>
        </w:tc>
      </w:tr>
      <w:tr w:rsidR="000E28C5" w:rsidTr="008C57D8">
        <w:trPr>
          <w:jc w:val="center"/>
        </w:trPr>
        <w:tc>
          <w:tcPr>
            <w:tcW w:w="1696" w:type="dxa"/>
          </w:tcPr>
          <w:p w:rsidR="000E28C5" w:rsidRPr="000E5267" w:rsidRDefault="000E5267" w:rsidP="000E28C5">
            <w:pPr>
              <w:jc w:val="center"/>
              <w:rPr>
                <w:szCs w:val="21"/>
              </w:rPr>
            </w:pPr>
            <w:r w:rsidRPr="000E5267">
              <w:rPr>
                <w:rFonts w:hint="eastAsia"/>
                <w:szCs w:val="21"/>
              </w:rPr>
              <w:t>2017-3-23</w:t>
            </w:r>
          </w:p>
        </w:tc>
        <w:tc>
          <w:tcPr>
            <w:tcW w:w="2694" w:type="dxa"/>
          </w:tcPr>
          <w:p w:rsidR="000E28C5" w:rsidRPr="000E5267" w:rsidRDefault="000E5267" w:rsidP="000E28C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肖闯</w:t>
            </w:r>
          </w:p>
        </w:tc>
        <w:tc>
          <w:tcPr>
            <w:tcW w:w="3822" w:type="dxa"/>
          </w:tcPr>
          <w:p w:rsidR="000E28C5" w:rsidRPr="000E5267" w:rsidRDefault="000E5267" w:rsidP="000E28C5">
            <w:pPr>
              <w:jc w:val="center"/>
              <w:rPr>
                <w:szCs w:val="21"/>
              </w:rPr>
            </w:pPr>
            <w:r w:rsidRPr="000E5267">
              <w:rPr>
                <w:rFonts w:hint="eastAsia"/>
                <w:szCs w:val="21"/>
              </w:rPr>
              <w:t>增加</w:t>
            </w:r>
            <w:r w:rsidRPr="000E5267">
              <w:rPr>
                <w:szCs w:val="21"/>
              </w:rPr>
              <w:t>阈值字段和设备参数修改流程</w:t>
            </w:r>
          </w:p>
        </w:tc>
      </w:tr>
    </w:tbl>
    <w:p w:rsidR="005176C8" w:rsidRDefault="00A54C7E" w:rsidP="00A54C7E">
      <w:pPr>
        <w:pStyle w:val="1"/>
      </w:pPr>
      <w:bookmarkStart w:id="0" w:name="_Toc478542490"/>
      <w:r>
        <w:rPr>
          <w:rFonts w:hint="eastAsia"/>
        </w:rPr>
        <w:t>参考文档</w:t>
      </w:r>
      <w:bookmarkEnd w:id="0"/>
    </w:p>
    <w:p w:rsidR="00001142" w:rsidRDefault="00D35299" w:rsidP="00001142">
      <w:pPr>
        <w:jc w:val="left"/>
        <w:rPr>
          <w:b/>
          <w:szCs w:val="21"/>
        </w:rPr>
      </w:pPr>
      <w:r w:rsidRPr="00001142">
        <w:rPr>
          <w:szCs w:val="21"/>
        </w:rPr>
        <w:t>D</w:t>
      </w:r>
      <w:r w:rsidRPr="00001142">
        <w:rPr>
          <w:rFonts w:hint="eastAsia"/>
          <w:szCs w:val="21"/>
        </w:rPr>
        <w:t>ms-</w:t>
      </w:r>
      <w:r w:rsidRPr="00001142">
        <w:rPr>
          <w:szCs w:val="21"/>
        </w:rPr>
        <w:t>agent</w:t>
      </w:r>
      <w:r w:rsidRPr="00001142">
        <w:rPr>
          <w:rFonts w:hint="eastAsia"/>
          <w:szCs w:val="21"/>
        </w:rPr>
        <w:t>主要是针对</w:t>
      </w:r>
      <w:r w:rsidRPr="00001142">
        <w:rPr>
          <w:rFonts w:hint="eastAsia"/>
          <w:szCs w:val="21"/>
        </w:rPr>
        <w:t>dms</w:t>
      </w:r>
      <w:r w:rsidRPr="00001142">
        <w:rPr>
          <w:rFonts w:hint="eastAsia"/>
          <w:szCs w:val="21"/>
        </w:rPr>
        <w:t>系统功能的一个扩充</w:t>
      </w:r>
      <w:r w:rsidRPr="00001142">
        <w:rPr>
          <w:rFonts w:hint="eastAsia"/>
          <w:szCs w:val="21"/>
        </w:rPr>
        <w:t>.</w:t>
      </w:r>
      <w:r w:rsidRPr="00001142">
        <w:rPr>
          <w:rFonts w:hint="eastAsia"/>
          <w:szCs w:val="21"/>
        </w:rPr>
        <w:t>故对应</w:t>
      </w:r>
      <w:r w:rsidRPr="00001142">
        <w:rPr>
          <w:szCs w:val="21"/>
        </w:rPr>
        <w:t>的设计方案</w:t>
      </w:r>
      <w:r w:rsidRPr="00001142">
        <w:rPr>
          <w:rFonts w:hint="eastAsia"/>
          <w:szCs w:val="21"/>
        </w:rPr>
        <w:t>还是</w:t>
      </w:r>
      <w:r w:rsidRPr="00001142">
        <w:rPr>
          <w:szCs w:val="21"/>
        </w:rPr>
        <w:t>采用原先的设计</w:t>
      </w:r>
      <w:r w:rsidR="00001142">
        <w:rPr>
          <w:rFonts w:hint="eastAsia"/>
          <w:szCs w:val="21"/>
        </w:rPr>
        <w:t>。</w:t>
      </w:r>
      <w:r w:rsidR="00001142">
        <w:rPr>
          <w:szCs w:val="21"/>
        </w:rPr>
        <w:t>设计</w:t>
      </w:r>
      <w:r w:rsidR="00001142">
        <w:rPr>
          <w:rFonts w:hint="eastAsia"/>
          <w:szCs w:val="21"/>
        </w:rPr>
        <w:t>方案</w:t>
      </w:r>
      <w:r w:rsidR="00001142">
        <w:rPr>
          <w:szCs w:val="21"/>
        </w:rPr>
        <w:t>主要参考</w:t>
      </w:r>
      <w:r w:rsidR="00001142">
        <w:rPr>
          <w:rFonts w:hint="eastAsia"/>
          <w:b/>
          <w:szCs w:val="21"/>
        </w:rPr>
        <w:t>&lt;&lt;</w:t>
      </w:r>
      <w:r w:rsidR="00001142" w:rsidRPr="005176C8">
        <w:rPr>
          <w:rFonts w:hint="eastAsia"/>
          <w:b/>
          <w:szCs w:val="21"/>
        </w:rPr>
        <w:t xml:space="preserve">DMS </w:t>
      </w:r>
      <w:r w:rsidR="00001142" w:rsidRPr="005176C8">
        <w:rPr>
          <w:rFonts w:hint="eastAsia"/>
          <w:b/>
          <w:szCs w:val="21"/>
        </w:rPr>
        <w:t>系统设计方案</w:t>
      </w:r>
      <w:r w:rsidR="00001142" w:rsidRPr="005176C8">
        <w:rPr>
          <w:rFonts w:hint="eastAsia"/>
          <w:b/>
          <w:szCs w:val="21"/>
        </w:rPr>
        <w:t>.docx</w:t>
      </w:r>
      <w:r w:rsidR="00001142">
        <w:rPr>
          <w:rFonts w:hint="eastAsia"/>
          <w:b/>
          <w:szCs w:val="21"/>
        </w:rPr>
        <w:t>&gt;&gt;</w:t>
      </w:r>
    </w:p>
    <w:p w:rsidR="00D35299" w:rsidRPr="00001142" w:rsidRDefault="00D35299" w:rsidP="00A54C7E">
      <w:pPr>
        <w:jc w:val="left"/>
        <w:rPr>
          <w:szCs w:val="21"/>
        </w:rPr>
      </w:pPr>
    </w:p>
    <w:p w:rsidR="00A54C7E" w:rsidRPr="00A54C7E" w:rsidRDefault="00A54C7E" w:rsidP="00A54C7E"/>
    <w:p w:rsidR="000E28C5" w:rsidRDefault="000E28C5" w:rsidP="000E28C5">
      <w:pPr>
        <w:pStyle w:val="1"/>
      </w:pPr>
      <w:bookmarkStart w:id="1" w:name="_Toc478542491"/>
      <w:r>
        <w:rPr>
          <w:rFonts w:hint="eastAsia"/>
        </w:rPr>
        <w:lastRenderedPageBreak/>
        <w:t>引言</w:t>
      </w:r>
      <w:bookmarkEnd w:id="1"/>
    </w:p>
    <w:p w:rsidR="000E28C5" w:rsidRDefault="000E28C5" w:rsidP="000E28C5">
      <w:r>
        <w:rPr>
          <w:rFonts w:hint="eastAsia"/>
        </w:rPr>
        <w:t>在</w:t>
      </w:r>
      <w:r>
        <w:t>之前的</w:t>
      </w:r>
      <w:r>
        <w:rPr>
          <w:rFonts w:hint="eastAsia"/>
        </w:rPr>
        <w:t>DMS</w:t>
      </w:r>
      <w:r>
        <w:rPr>
          <w:rFonts w:hint="eastAsia"/>
        </w:rPr>
        <w:t>系统</w:t>
      </w:r>
      <w:r w:rsidR="007A3C74">
        <w:t>中</w:t>
      </w:r>
      <w:r w:rsidR="007A3C74">
        <w:t>,</w:t>
      </w:r>
      <w:r w:rsidR="007A3C74">
        <w:rPr>
          <w:rFonts w:hint="eastAsia"/>
        </w:rPr>
        <w:t>我</w:t>
      </w:r>
      <w:r w:rsidR="007A3C74">
        <w:t>们会对恒</w:t>
      </w:r>
      <w:r w:rsidR="007A3C74">
        <w:rPr>
          <w:rFonts w:hint="eastAsia"/>
        </w:rPr>
        <w:t>扬</w:t>
      </w:r>
      <w:r w:rsidR="007A3C74">
        <w:t>自研的</w:t>
      </w:r>
      <w:r w:rsidR="002F7DD7">
        <w:rPr>
          <w:rFonts w:hint="eastAsia"/>
        </w:rPr>
        <w:t>程序</w:t>
      </w:r>
      <w:r w:rsidR="002F7DD7">
        <w:t>进行</w:t>
      </w:r>
      <w:r w:rsidR="002F7DD7">
        <w:rPr>
          <w:rFonts w:hint="eastAsia"/>
        </w:rPr>
        <w:t>进程</w:t>
      </w:r>
      <w:r w:rsidR="002F7DD7">
        <w:t>和设备信息的监控</w:t>
      </w:r>
      <w:r w:rsidR="002F7DD7">
        <w:rPr>
          <w:rFonts w:hint="eastAsia"/>
        </w:rPr>
        <w:t>。但是</w:t>
      </w:r>
      <w:r w:rsidR="002F7DD7">
        <w:t>在现场环境还有很多设备没有部署</w:t>
      </w:r>
      <w:r w:rsidR="002F7DD7">
        <w:rPr>
          <w:rFonts w:hint="eastAsia"/>
        </w:rPr>
        <w:t>自研</w:t>
      </w:r>
      <w:r w:rsidR="002F7DD7">
        <w:t>的程序，</w:t>
      </w:r>
      <w:r w:rsidR="002F7DD7">
        <w:rPr>
          <w:rFonts w:hint="eastAsia"/>
        </w:rPr>
        <w:t>针对</w:t>
      </w:r>
      <w:r w:rsidR="002F7DD7">
        <w:t>这类设备，我们目前</w:t>
      </w:r>
      <w:r w:rsidR="002F7DD7">
        <w:rPr>
          <w:rFonts w:hint="eastAsia"/>
        </w:rPr>
        <w:t>就</w:t>
      </w:r>
      <w:r w:rsidR="002F7DD7">
        <w:t>无法监控到</w:t>
      </w:r>
      <w:r w:rsidR="002F7DD7">
        <w:rPr>
          <w:rFonts w:hint="eastAsia"/>
        </w:rPr>
        <w:t>对应</w:t>
      </w:r>
      <w:r w:rsidR="002F7DD7">
        <w:t>的</w:t>
      </w:r>
      <w:r w:rsidR="002F7DD7">
        <w:rPr>
          <w:rFonts w:hint="eastAsia"/>
        </w:rPr>
        <w:t>设备和</w:t>
      </w:r>
      <w:r w:rsidR="002F7DD7">
        <w:t>运行时对应的信息。</w:t>
      </w:r>
      <w:r w:rsidR="00476AEA">
        <w:rPr>
          <w:rFonts w:hint="eastAsia"/>
        </w:rPr>
        <w:t>为</w:t>
      </w:r>
      <w:r w:rsidR="00476AEA">
        <w:t>了全量的监控所有设备。</w:t>
      </w:r>
      <w:r w:rsidR="00476AEA">
        <w:rPr>
          <w:rFonts w:hint="eastAsia"/>
        </w:rPr>
        <w:t>故</w:t>
      </w:r>
      <w:r w:rsidR="00476AEA">
        <w:t>需要在原有的</w:t>
      </w:r>
      <w:r w:rsidR="00476AEA">
        <w:rPr>
          <w:rFonts w:hint="eastAsia"/>
        </w:rPr>
        <w:t>DMS</w:t>
      </w:r>
      <w:r w:rsidR="00476AEA">
        <w:rPr>
          <w:rFonts w:hint="eastAsia"/>
        </w:rPr>
        <w:t>功能</w:t>
      </w:r>
      <w:r w:rsidR="00476AEA">
        <w:t>上进行扩充。同时兼容对第三方设备的信息监控。</w:t>
      </w:r>
      <w:r w:rsidR="00807485">
        <w:rPr>
          <w:rFonts w:hint="eastAsia"/>
        </w:rPr>
        <w:t>DMS-agent</w:t>
      </w:r>
      <w:r w:rsidR="00C2179E">
        <w:rPr>
          <w:rFonts w:hint="eastAsia"/>
        </w:rPr>
        <w:t>的</w:t>
      </w:r>
      <w:r w:rsidR="00C2179E">
        <w:t>目的就是为了</w:t>
      </w:r>
      <w:r w:rsidR="00C2179E">
        <w:rPr>
          <w:rFonts w:hint="eastAsia"/>
        </w:rPr>
        <w:t>支持对</w:t>
      </w:r>
      <w:r w:rsidR="00C2179E">
        <w:t>现场全量设备信息的一个监控功能。</w:t>
      </w:r>
    </w:p>
    <w:p w:rsidR="00EE75B9" w:rsidRDefault="00EE75B9" w:rsidP="00EE75B9">
      <w:pPr>
        <w:pStyle w:val="1"/>
      </w:pPr>
      <w:bookmarkStart w:id="2" w:name="_Toc478542492"/>
      <w:r>
        <w:rPr>
          <w:rFonts w:hint="eastAsia"/>
        </w:rPr>
        <w:t>系统</w:t>
      </w:r>
      <w:r>
        <w:t>要求</w:t>
      </w:r>
      <w:bookmarkEnd w:id="2"/>
    </w:p>
    <w:p w:rsidR="00EE75B9" w:rsidRDefault="00EE75B9" w:rsidP="00EE75B9">
      <w:r>
        <w:t>C</w:t>
      </w:r>
      <w:r>
        <w:rPr>
          <w:rFonts w:hint="eastAsia"/>
        </w:rPr>
        <w:t xml:space="preserve">entos </w:t>
      </w:r>
      <w:r>
        <w:t>6.6</w:t>
      </w:r>
      <w:r w:rsidR="00E85320">
        <w:t xml:space="preserve"> 64</w:t>
      </w:r>
      <w:r w:rsidR="00E85320">
        <w:rPr>
          <w:rFonts w:hint="eastAsia"/>
        </w:rPr>
        <w:t>位</w:t>
      </w:r>
    </w:p>
    <w:p w:rsidR="00E85320" w:rsidRPr="00EE75B9" w:rsidRDefault="00E85320" w:rsidP="00EE75B9">
      <w:r>
        <w:t>R</w:t>
      </w:r>
      <w:r>
        <w:rPr>
          <w:rFonts w:hint="eastAsia"/>
        </w:rPr>
        <w:t>edhat6.3</w:t>
      </w:r>
      <w:r>
        <w:t xml:space="preserve"> 64</w:t>
      </w:r>
      <w:r>
        <w:rPr>
          <w:rFonts w:hint="eastAsia"/>
        </w:rPr>
        <w:t>位</w:t>
      </w:r>
    </w:p>
    <w:p w:rsidR="000136C6" w:rsidRDefault="00A44F7B" w:rsidP="000136C6">
      <w:pPr>
        <w:pStyle w:val="1"/>
      </w:pPr>
      <w:bookmarkStart w:id="3" w:name="_Toc478542493"/>
      <w:r>
        <w:rPr>
          <w:rFonts w:hint="eastAsia"/>
        </w:rPr>
        <w:t>总体</w:t>
      </w:r>
      <w:r w:rsidR="000136C6">
        <w:t>架构</w:t>
      </w:r>
      <w:bookmarkEnd w:id="3"/>
    </w:p>
    <w:p w:rsidR="00035710" w:rsidRDefault="00B3503C" w:rsidP="00035710">
      <w:r>
        <w:object w:dxaOrig="12211" w:dyaOrig="63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216.75pt" o:ole="">
            <v:imagedata r:id="rId9" o:title=""/>
          </v:shape>
          <o:OLEObject Type="Embed" ProgID="Visio.Drawing.15" ShapeID="_x0000_i1025" DrawAspect="Content" ObjectID="_1553607305" r:id="rId10"/>
        </w:object>
      </w:r>
    </w:p>
    <w:p w:rsidR="00534D5F" w:rsidRDefault="00534D5F" w:rsidP="00035710">
      <w:r>
        <w:rPr>
          <w:rFonts w:hint="eastAsia"/>
        </w:rPr>
        <w:t>从</w:t>
      </w:r>
      <w:r>
        <w:t>该架构可以看出，</w:t>
      </w:r>
      <w:r w:rsidR="008A01E5">
        <w:rPr>
          <w:rFonts w:hint="eastAsia"/>
        </w:rPr>
        <w:t>与</w:t>
      </w:r>
      <w:r w:rsidR="008A01E5">
        <w:t>之前</w:t>
      </w:r>
      <w:r w:rsidR="008A01E5">
        <w:rPr>
          <w:rFonts w:hint="eastAsia"/>
        </w:rPr>
        <w:t xml:space="preserve">dms </w:t>
      </w:r>
      <w:r w:rsidR="008A01E5">
        <w:rPr>
          <w:rFonts w:hint="eastAsia"/>
        </w:rPr>
        <w:t>系统差异</w:t>
      </w:r>
      <w:r w:rsidR="008A01E5">
        <w:t>主要体现在增加了非自研</w:t>
      </w:r>
      <w:r w:rsidR="00B64F0B">
        <w:rPr>
          <w:rFonts w:hint="eastAsia"/>
        </w:rPr>
        <w:t>系统</w:t>
      </w:r>
      <w:r w:rsidR="008A01E5">
        <w:t>设备的</w:t>
      </w:r>
      <w:r w:rsidR="008A01E5">
        <w:rPr>
          <w:rFonts w:hint="eastAsia"/>
        </w:rPr>
        <w:t>监控</w:t>
      </w:r>
      <w:r w:rsidR="008A01E5">
        <w:t>代理模块</w:t>
      </w:r>
      <w:r>
        <w:t>。</w:t>
      </w:r>
      <w:r>
        <w:rPr>
          <w:rFonts w:hint="eastAsia"/>
        </w:rPr>
        <w:t>该</w:t>
      </w:r>
      <w:r>
        <w:t>文档主要针对</w:t>
      </w:r>
      <w:r w:rsidR="00035081">
        <w:t>非自研</w:t>
      </w:r>
      <w:r w:rsidR="00035081">
        <w:rPr>
          <w:rFonts w:hint="eastAsia"/>
        </w:rPr>
        <w:t>系统</w:t>
      </w:r>
      <w:r>
        <w:rPr>
          <w:rFonts w:hint="eastAsia"/>
        </w:rPr>
        <w:t>监控</w:t>
      </w:r>
      <w:r>
        <w:t>代理模块的设计进行详细说明。</w:t>
      </w:r>
    </w:p>
    <w:p w:rsidR="000824D4" w:rsidRDefault="000824D4" w:rsidP="000824D4">
      <w:pPr>
        <w:pStyle w:val="1"/>
      </w:pPr>
      <w:bookmarkStart w:id="4" w:name="_Toc478542494"/>
      <w:r>
        <w:rPr>
          <w:rFonts w:hint="eastAsia"/>
        </w:rPr>
        <w:t>规格</w:t>
      </w:r>
      <w:r w:rsidR="001E5221">
        <w:rPr>
          <w:rFonts w:hint="eastAsia"/>
        </w:rPr>
        <w:t>说明</w:t>
      </w:r>
      <w:bookmarkEnd w:id="4"/>
    </w:p>
    <w:p w:rsidR="000824D4" w:rsidRPr="000824D4" w:rsidRDefault="000824D4" w:rsidP="000824D4">
      <w:r>
        <w:rPr>
          <w:rFonts w:hint="eastAsia"/>
        </w:rPr>
        <w:t>在</w:t>
      </w:r>
      <w:r>
        <w:t>对设备监控的功能上主要包含对</w:t>
      </w:r>
      <w:r>
        <w:rPr>
          <w:rFonts w:hint="eastAsia"/>
        </w:rPr>
        <w:t>硬件、</w:t>
      </w:r>
      <w:r>
        <w:t>运行时</w:t>
      </w:r>
      <w:r>
        <w:rPr>
          <w:rFonts w:hint="eastAsia"/>
        </w:rPr>
        <w:t>等信息</w:t>
      </w:r>
      <w:r>
        <w:t>的监控，下面主要针对不同的</w:t>
      </w:r>
      <w:r>
        <w:rPr>
          <w:rFonts w:hint="eastAsia"/>
        </w:rPr>
        <w:t>功能列出具体</w:t>
      </w:r>
      <w:r>
        <w:t>需要</w:t>
      </w:r>
      <w:r>
        <w:rPr>
          <w:rFonts w:hint="eastAsia"/>
        </w:rPr>
        <w:t>监控</w:t>
      </w:r>
      <w:r>
        <w:t>的规格</w:t>
      </w:r>
    </w:p>
    <w:p w:rsidR="000824D4" w:rsidRDefault="000824D4" w:rsidP="000824D4">
      <w:pPr>
        <w:pStyle w:val="2"/>
      </w:pPr>
      <w:bookmarkStart w:id="5" w:name="_Toc478542495"/>
      <w:r>
        <w:rPr>
          <w:rFonts w:hint="eastAsia"/>
        </w:rPr>
        <w:lastRenderedPageBreak/>
        <w:t>硬件</w:t>
      </w:r>
      <w:r>
        <w:t>信息</w:t>
      </w:r>
      <w:r>
        <w:rPr>
          <w:rFonts w:hint="eastAsia"/>
        </w:rPr>
        <w:t>监控</w:t>
      </w:r>
      <w:bookmarkEnd w:id="5"/>
    </w:p>
    <w:p w:rsidR="000824D4" w:rsidRDefault="000824D4" w:rsidP="000824D4">
      <w:pPr>
        <w:pStyle w:val="a8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的</w:t>
      </w:r>
      <w:r>
        <w:t>类型</w:t>
      </w:r>
    </w:p>
    <w:p w:rsidR="000824D4" w:rsidRDefault="000824D4" w:rsidP="000824D4">
      <w:pPr>
        <w:pStyle w:val="a8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的</w:t>
      </w:r>
      <w:r>
        <w:t>数量</w:t>
      </w:r>
    </w:p>
    <w:p w:rsidR="000824D4" w:rsidRDefault="000824D4" w:rsidP="000824D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磁盘</w:t>
      </w:r>
      <w:r>
        <w:t>大小</w:t>
      </w:r>
    </w:p>
    <w:p w:rsidR="000824D4" w:rsidRDefault="000824D4" w:rsidP="000824D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内存</w:t>
      </w:r>
      <w:r>
        <w:t>大小</w:t>
      </w:r>
    </w:p>
    <w:p w:rsidR="000824D4" w:rsidRDefault="000824D4" w:rsidP="000824D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系统</w:t>
      </w:r>
      <w:r>
        <w:t>版本</w:t>
      </w:r>
    </w:p>
    <w:p w:rsidR="000824D4" w:rsidRDefault="000824D4" w:rsidP="000824D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操作</w:t>
      </w:r>
      <w:r>
        <w:t>系统位数</w:t>
      </w:r>
    </w:p>
    <w:p w:rsidR="000824D4" w:rsidRDefault="000824D4" w:rsidP="000824D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网卡</w:t>
      </w:r>
      <w:r>
        <w:t>名称</w:t>
      </w:r>
    </w:p>
    <w:p w:rsidR="000824D4" w:rsidRDefault="000824D4" w:rsidP="000824D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网卡</w:t>
      </w:r>
      <w:r>
        <w:t>速率</w:t>
      </w:r>
    </w:p>
    <w:p w:rsidR="000824D4" w:rsidRDefault="000824D4" w:rsidP="000824D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网卡</w:t>
      </w:r>
      <w:r>
        <w:t>状态</w:t>
      </w:r>
    </w:p>
    <w:p w:rsidR="000824D4" w:rsidRDefault="000824D4" w:rsidP="000824D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网卡</w:t>
      </w:r>
      <w:r>
        <w:t>ip</w:t>
      </w:r>
    </w:p>
    <w:p w:rsidR="000824D4" w:rsidRPr="000824D4" w:rsidRDefault="000824D4" w:rsidP="000824D4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网卡</w:t>
      </w:r>
      <w:r>
        <w:rPr>
          <w:rFonts w:hint="eastAsia"/>
        </w:rPr>
        <w:t>MAC</w:t>
      </w:r>
    </w:p>
    <w:p w:rsidR="000824D4" w:rsidRDefault="000824D4" w:rsidP="000824D4">
      <w:pPr>
        <w:pStyle w:val="2"/>
      </w:pPr>
      <w:bookmarkStart w:id="6" w:name="_Toc478542496"/>
      <w:r>
        <w:rPr>
          <w:rFonts w:hint="eastAsia"/>
        </w:rPr>
        <w:t>运行时</w:t>
      </w:r>
      <w:r>
        <w:t>信息监控</w:t>
      </w:r>
      <w:bookmarkEnd w:id="6"/>
    </w:p>
    <w:p w:rsidR="008668FD" w:rsidRDefault="008668FD" w:rsidP="008668FD">
      <w:pPr>
        <w:pStyle w:val="a8"/>
        <w:numPr>
          <w:ilvl w:val="0"/>
          <w:numId w:val="18"/>
        </w:numPr>
        <w:ind w:firstLineChars="0"/>
      </w:pPr>
      <w:r>
        <w:t>C</w:t>
      </w:r>
      <w:r>
        <w:rPr>
          <w:rFonts w:hint="eastAsia"/>
        </w:rPr>
        <w:t>pu</w:t>
      </w:r>
      <w:r>
        <w:t>使用率</w:t>
      </w:r>
    </w:p>
    <w:p w:rsidR="008668FD" w:rsidRDefault="008668FD" w:rsidP="008668FD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内存</w:t>
      </w:r>
      <w:r>
        <w:t>使用率</w:t>
      </w:r>
    </w:p>
    <w:p w:rsidR="001A3FA8" w:rsidRDefault="008668FD" w:rsidP="001A3FA8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磁盘</w:t>
      </w:r>
      <w:r>
        <w:t>使用率</w:t>
      </w:r>
    </w:p>
    <w:p w:rsidR="001A3FA8" w:rsidRPr="001A3FA8" w:rsidRDefault="001A3FA8" w:rsidP="001A3FA8">
      <w:pPr>
        <w:rPr>
          <w:color w:val="FF0000"/>
        </w:rPr>
      </w:pPr>
      <w:r w:rsidRPr="001A3FA8">
        <w:rPr>
          <w:rFonts w:hint="eastAsia"/>
          <w:color w:val="FF0000"/>
        </w:rPr>
        <w:t>注</w:t>
      </w:r>
      <w:r w:rsidRPr="001A3FA8">
        <w:rPr>
          <w:color w:val="FF0000"/>
        </w:rPr>
        <w:t>：</w:t>
      </w:r>
      <w:r>
        <w:rPr>
          <w:rFonts w:hint="eastAsia"/>
          <w:color w:val="FF0000"/>
        </w:rPr>
        <w:t>运行时</w:t>
      </w:r>
      <w:r>
        <w:rPr>
          <w:color w:val="FF0000"/>
        </w:rPr>
        <w:t>信息可以在配置文件中配置对应的发送间隔事件。目前</w:t>
      </w:r>
      <w:r>
        <w:rPr>
          <w:rFonts w:hint="eastAsia"/>
          <w:color w:val="FF0000"/>
        </w:rPr>
        <w:t>默认</w:t>
      </w:r>
      <w:r>
        <w:rPr>
          <w:color w:val="FF0000"/>
        </w:rPr>
        <w:t>是</w:t>
      </w:r>
      <w:r>
        <w:rPr>
          <w:rFonts w:hint="eastAsia"/>
          <w:color w:val="FF0000"/>
        </w:rPr>
        <w:t>agent 60</w:t>
      </w:r>
      <w:r>
        <w:rPr>
          <w:rFonts w:hint="eastAsia"/>
          <w:color w:val="FF0000"/>
        </w:rPr>
        <w:t>秒</w:t>
      </w:r>
      <w:r>
        <w:rPr>
          <w:color w:val="FF0000"/>
        </w:rPr>
        <w:t>上报一次</w:t>
      </w:r>
      <w:r>
        <w:rPr>
          <w:rFonts w:hint="eastAsia"/>
          <w:color w:val="FF0000"/>
        </w:rPr>
        <w:t>.</w:t>
      </w:r>
    </w:p>
    <w:p w:rsidR="00217C00" w:rsidRDefault="00217C00" w:rsidP="00217C00">
      <w:pPr>
        <w:pStyle w:val="2"/>
      </w:pPr>
      <w:bookmarkStart w:id="7" w:name="_Toc478542497"/>
      <w:r>
        <w:t>dms-</w:t>
      </w:r>
      <w:r>
        <w:rPr>
          <w:rFonts w:hint="eastAsia"/>
        </w:rPr>
        <w:t>agent</w:t>
      </w:r>
      <w:r w:rsidR="008E6D00">
        <w:rPr>
          <w:rFonts w:hint="eastAsia"/>
        </w:rPr>
        <w:t>掉线</w:t>
      </w:r>
      <w:r w:rsidR="008E6D00">
        <w:t>告警</w:t>
      </w:r>
      <w:bookmarkEnd w:id="7"/>
    </w:p>
    <w:p w:rsidR="00217C00" w:rsidRDefault="00217C00" w:rsidP="00217C00">
      <w:r>
        <w:rPr>
          <w:rFonts w:hint="eastAsia"/>
        </w:rPr>
        <w:t>在</w:t>
      </w:r>
      <w:r>
        <w:rPr>
          <w:rFonts w:hint="eastAsia"/>
        </w:rPr>
        <w:t>dms-agent</w:t>
      </w:r>
      <w:r>
        <w:rPr>
          <w:rFonts w:hint="eastAsia"/>
        </w:rPr>
        <w:t>给</w:t>
      </w:r>
      <w:r>
        <w:rPr>
          <w:rFonts w:hint="eastAsia"/>
        </w:rPr>
        <w:t>mu</w:t>
      </w:r>
      <w:r>
        <w:rPr>
          <w:rFonts w:hint="eastAsia"/>
        </w:rPr>
        <w:t>上报</w:t>
      </w:r>
      <w:r>
        <w:t>运行时信息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通常</w:t>
      </w:r>
      <w:r>
        <w:t>在网络原因导致</w:t>
      </w:r>
      <w:r>
        <w:t>agent</w:t>
      </w:r>
      <w:r>
        <w:t>没有及时给</w:t>
      </w:r>
      <w:r>
        <w:rPr>
          <w:rFonts w:hint="eastAsia"/>
        </w:rPr>
        <w:t>mu</w:t>
      </w:r>
      <w:r>
        <w:rPr>
          <w:rFonts w:hint="eastAsia"/>
        </w:rPr>
        <w:t>上报</w:t>
      </w:r>
      <w:r>
        <w:t>信息。</w:t>
      </w:r>
      <w:r w:rsidR="00D808FC">
        <w:rPr>
          <w:rFonts w:hint="eastAsia"/>
        </w:rPr>
        <w:t>我</w:t>
      </w:r>
      <w:r w:rsidR="00D808FC">
        <w:t>们不能因为短短的几次没有上报信息，对</w:t>
      </w:r>
      <w:r w:rsidR="00D808FC">
        <w:rPr>
          <w:rFonts w:hint="eastAsia"/>
        </w:rPr>
        <w:t>agent</w:t>
      </w:r>
      <w:r w:rsidR="00D808FC">
        <w:rPr>
          <w:rFonts w:hint="eastAsia"/>
        </w:rPr>
        <w:t>作</w:t>
      </w:r>
      <w:r w:rsidR="00D808FC">
        <w:t>掉线处理。</w:t>
      </w:r>
      <w:r>
        <w:rPr>
          <w:rFonts w:hint="eastAsia"/>
        </w:rPr>
        <w:t>此时</w:t>
      </w:r>
      <w:r>
        <w:t>我们需要设置一个超时</w:t>
      </w:r>
      <w:r>
        <w:rPr>
          <w:rFonts w:hint="eastAsia"/>
        </w:rPr>
        <w:t>策略</w:t>
      </w:r>
      <w:r>
        <w:rPr>
          <w:rFonts w:hint="eastAsia"/>
        </w:rPr>
        <w:t>.</w:t>
      </w:r>
      <w:r w:rsidR="00D808FC">
        <w:rPr>
          <w:rFonts w:hint="eastAsia"/>
        </w:rPr>
        <w:t>目前</w:t>
      </w:r>
      <w:r w:rsidR="00D808FC">
        <w:t>在</w:t>
      </w:r>
      <w:r w:rsidR="00D808FC">
        <w:rPr>
          <w:rFonts w:hint="eastAsia"/>
        </w:rPr>
        <w:t>mu</w:t>
      </w:r>
      <w:r w:rsidR="00D808FC">
        <w:rPr>
          <w:rFonts w:hint="eastAsia"/>
        </w:rPr>
        <w:t>端</w:t>
      </w:r>
      <w:r w:rsidR="00D808FC">
        <w:t>需要</w:t>
      </w:r>
      <w:r w:rsidR="00D808FC">
        <w:rPr>
          <w:rFonts w:hint="eastAsia"/>
        </w:rPr>
        <w:t>为</w:t>
      </w:r>
      <w:r w:rsidR="00D808FC">
        <w:t>每一个</w:t>
      </w:r>
      <w:r w:rsidR="00D808FC">
        <w:rPr>
          <w:rFonts w:hint="eastAsia"/>
        </w:rPr>
        <w:t>agent</w:t>
      </w:r>
      <w:r w:rsidR="00D808FC">
        <w:rPr>
          <w:rFonts w:hint="eastAsia"/>
        </w:rPr>
        <w:t>维护</w:t>
      </w:r>
      <w:r w:rsidR="00D808FC">
        <w:t>一个计数器信息。</w:t>
      </w:r>
      <w:r w:rsidR="00D808FC">
        <w:rPr>
          <w:rFonts w:hint="eastAsia"/>
        </w:rPr>
        <w:t>1</w:t>
      </w:r>
      <w:r w:rsidR="00D808FC">
        <w:rPr>
          <w:rFonts w:hint="eastAsia"/>
        </w:rPr>
        <w:t>分钟</w:t>
      </w:r>
      <w:r w:rsidR="00D808FC">
        <w:t>出发一次计数器累加操作。当计数器大于</w:t>
      </w:r>
      <w:r w:rsidR="00D808FC">
        <w:rPr>
          <w:rFonts w:hint="eastAsia"/>
        </w:rPr>
        <w:t>5</w:t>
      </w:r>
      <w:r w:rsidR="00D808FC">
        <w:rPr>
          <w:rFonts w:hint="eastAsia"/>
        </w:rPr>
        <w:t>（超过</w:t>
      </w:r>
      <w:r w:rsidR="00D808FC">
        <w:rPr>
          <w:rFonts w:hint="eastAsia"/>
        </w:rPr>
        <w:t>5</w:t>
      </w:r>
      <w:r w:rsidR="00D808FC">
        <w:rPr>
          <w:rFonts w:hint="eastAsia"/>
        </w:rPr>
        <w:t>分钟</w:t>
      </w:r>
      <w:r w:rsidR="00D808FC">
        <w:t>没有接收到</w:t>
      </w:r>
      <w:r w:rsidR="00D808FC">
        <w:rPr>
          <w:rFonts w:hint="eastAsia"/>
        </w:rPr>
        <w:t>客户端</w:t>
      </w:r>
      <w:r w:rsidR="00D808FC">
        <w:t>消息</w:t>
      </w:r>
      <w:r w:rsidR="00D808FC">
        <w:rPr>
          <w:rFonts w:hint="eastAsia"/>
        </w:rPr>
        <w:t>），此时</w:t>
      </w:r>
      <w:r w:rsidR="00D808FC">
        <w:t>我们需要关闭</w:t>
      </w:r>
      <w:r w:rsidR="00D808FC">
        <w:rPr>
          <w:rFonts w:hint="eastAsia"/>
        </w:rPr>
        <w:t>agent</w:t>
      </w:r>
      <w:r w:rsidR="00D808FC">
        <w:rPr>
          <w:rFonts w:hint="eastAsia"/>
        </w:rPr>
        <w:t>对应</w:t>
      </w:r>
      <w:r w:rsidR="00D808FC">
        <w:t>的连接。并</w:t>
      </w:r>
      <w:r w:rsidR="00D808FC">
        <w:rPr>
          <w:rFonts w:hint="eastAsia"/>
        </w:rPr>
        <w:t>将</w:t>
      </w:r>
      <w:r w:rsidR="00D808FC">
        <w:t>掉线事件写入告警数据库。</w:t>
      </w:r>
    </w:p>
    <w:p w:rsidR="001458CD" w:rsidRDefault="002808F0" w:rsidP="001458CD">
      <w:pPr>
        <w:pStyle w:val="2"/>
      </w:pPr>
      <w:r>
        <w:rPr>
          <w:rFonts w:hint="eastAsia"/>
        </w:rPr>
        <w:t>进程</w:t>
      </w:r>
      <w:r w:rsidR="00FA4A5C">
        <w:rPr>
          <w:rFonts w:hint="eastAsia"/>
        </w:rPr>
        <w:t>告警</w:t>
      </w:r>
      <w:r>
        <w:t>监控</w:t>
      </w:r>
    </w:p>
    <w:p w:rsidR="00FA4A5C" w:rsidRDefault="00FA4A5C" w:rsidP="00FA4A5C">
      <w:pPr>
        <w:jc w:val="left"/>
        <w:rPr>
          <w:rFonts w:hint="eastAsia"/>
        </w:rPr>
      </w:pPr>
      <w:r w:rsidRPr="00FA4A5C">
        <w:rPr>
          <w:rFonts w:hint="eastAsia"/>
        </w:rPr>
        <w:t>告警监控</w:t>
      </w:r>
      <w:r w:rsidRPr="00FA4A5C">
        <w:t>功能主要是将</w:t>
      </w:r>
      <w:r w:rsidRPr="00FA4A5C">
        <w:rPr>
          <w:rFonts w:hint="eastAsia"/>
        </w:rPr>
        <w:t>f</w:t>
      </w:r>
      <w:r w:rsidRPr="00FA4A5C">
        <w:t>ude</w:t>
      </w:r>
      <w:r w:rsidRPr="00FA4A5C">
        <w:rPr>
          <w:rFonts w:hint="eastAsia"/>
        </w:rPr>
        <w:t>系统环境下</w:t>
      </w:r>
      <w:r>
        <w:t>所监控的进程进行管理。</w:t>
      </w:r>
      <w:r>
        <w:rPr>
          <w:rFonts w:hint="eastAsia"/>
        </w:rPr>
        <w:t>当</w:t>
      </w:r>
      <w:r w:rsidR="00676398">
        <w:t>监控的进程状态发生变化时</w:t>
      </w:r>
      <w:r w:rsidR="00676398">
        <w:rPr>
          <w:rFonts w:hint="eastAsia"/>
        </w:rPr>
        <w:t>，</w:t>
      </w:r>
      <w:r w:rsidR="00676398">
        <w:t>即上报对应的</w:t>
      </w:r>
      <w:r w:rsidR="0031685A">
        <w:rPr>
          <w:rFonts w:hint="eastAsia"/>
        </w:rPr>
        <w:t>告警</w:t>
      </w:r>
      <w:r w:rsidR="0031685A">
        <w:t>信息。</w:t>
      </w:r>
      <w:r w:rsidR="0083507A">
        <w:rPr>
          <w:rFonts w:hint="eastAsia"/>
        </w:rPr>
        <w:t>初次</w:t>
      </w:r>
      <w:r w:rsidR="0083507A">
        <w:t>认为所有的进程为运行状态</w:t>
      </w:r>
      <w:r w:rsidR="0083507A">
        <w:rPr>
          <w:rFonts w:hint="eastAsia"/>
        </w:rPr>
        <w:t>.</w:t>
      </w:r>
    </w:p>
    <w:p w:rsidR="0031685A" w:rsidRDefault="0031685A" w:rsidP="00FA4A5C">
      <w:pPr>
        <w:jc w:val="left"/>
      </w:pPr>
      <w:r>
        <w:rPr>
          <w:rFonts w:hint="eastAsia"/>
        </w:rPr>
        <w:t>告警</w:t>
      </w:r>
      <w:r>
        <w:t>信息的内容为</w:t>
      </w:r>
      <w:r>
        <w:rPr>
          <w:rFonts w:hint="eastAsia"/>
        </w:rPr>
        <w:t>：设备名</w:t>
      </w:r>
      <w:r>
        <w:rPr>
          <w:rFonts w:hint="eastAsia"/>
        </w:rPr>
        <w:t>+ip+</w:t>
      </w:r>
      <w:r>
        <w:rPr>
          <w:rFonts w:hint="eastAsia"/>
        </w:rPr>
        <w:t>进程名</w:t>
      </w:r>
      <w:r>
        <w:rPr>
          <w:rFonts w:hint="eastAsia"/>
        </w:rPr>
        <w:t>+</w:t>
      </w:r>
      <w:r>
        <w:rPr>
          <w:rFonts w:hint="eastAsia"/>
        </w:rPr>
        <w:t>状态变化</w:t>
      </w:r>
      <w:r>
        <w:rPr>
          <w:rFonts w:hint="eastAsia"/>
        </w:rPr>
        <w:t>+</w:t>
      </w:r>
      <w:r>
        <w:rPr>
          <w:rFonts w:hint="eastAsia"/>
        </w:rPr>
        <w:t>发生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系统</w:t>
      </w:r>
      <w:r>
        <w:t>时间</w:t>
      </w:r>
      <w:r>
        <w:rPr>
          <w:rFonts w:hint="eastAsia"/>
        </w:rPr>
        <w:t>)</w:t>
      </w:r>
    </w:p>
    <w:p w:rsidR="008E3205" w:rsidRDefault="0031685A" w:rsidP="0083507A">
      <w:pPr>
        <w:jc w:val="left"/>
      </w:pPr>
      <w:r>
        <w:rPr>
          <w:rFonts w:hint="eastAsia"/>
        </w:rPr>
        <w:t>多个</w:t>
      </w:r>
      <w:r>
        <w:t>进程告警时需要</w:t>
      </w:r>
      <w:r>
        <w:rPr>
          <w:rFonts w:hint="eastAsia"/>
        </w:rPr>
        <w:t>写入</w:t>
      </w:r>
      <w:r>
        <w:t>多条</w:t>
      </w:r>
      <w:r>
        <w:rPr>
          <w:rFonts w:hint="eastAsia"/>
        </w:rPr>
        <w:t>记录</w:t>
      </w:r>
      <w:r>
        <w:t>到告警数据库中</w:t>
      </w:r>
      <w:r>
        <w:rPr>
          <w:rFonts w:hint="eastAsia"/>
        </w:rPr>
        <w:t>.</w:t>
      </w:r>
    </w:p>
    <w:p w:rsidR="0083507A" w:rsidRDefault="0083507A" w:rsidP="0083507A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支持</w:t>
      </w:r>
      <w:r>
        <w:t>功能</w:t>
      </w:r>
    </w:p>
    <w:p w:rsidR="00005AC3" w:rsidRDefault="00005AC3" w:rsidP="00005AC3">
      <w:pPr>
        <w:pStyle w:val="a8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状态</w:t>
      </w:r>
      <w:r>
        <w:t>从运行到未运行，上报告警信息</w:t>
      </w:r>
    </w:p>
    <w:p w:rsidR="00005AC3" w:rsidRDefault="00005AC3" w:rsidP="00005AC3">
      <w:pPr>
        <w:pStyle w:val="a8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状态</w:t>
      </w:r>
      <w:r>
        <w:t>从未运行到</w:t>
      </w:r>
      <w:r>
        <w:rPr>
          <w:rFonts w:hint="eastAsia"/>
        </w:rPr>
        <w:t>运行</w:t>
      </w:r>
      <w:r>
        <w:t>，上报告警信息</w:t>
      </w:r>
    </w:p>
    <w:p w:rsidR="00005AC3" w:rsidRDefault="00005AC3" w:rsidP="00005AC3">
      <w:pPr>
        <w:pStyle w:val="a8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不</w:t>
      </w:r>
      <w:r>
        <w:t>支持功能</w:t>
      </w:r>
    </w:p>
    <w:p w:rsidR="00005AC3" w:rsidRDefault="00005AC3" w:rsidP="00005AC3">
      <w:pPr>
        <w:pStyle w:val="a8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监控</w:t>
      </w:r>
      <w:r>
        <w:t>进程状态信息的上报</w:t>
      </w:r>
    </w:p>
    <w:p w:rsidR="00005AC3" w:rsidRDefault="00005AC3" w:rsidP="00005AC3">
      <w:pPr>
        <w:pStyle w:val="a8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lastRenderedPageBreak/>
        <w:t>监控</w:t>
      </w:r>
      <w:r>
        <w:t>进程的停止</w:t>
      </w:r>
    </w:p>
    <w:p w:rsidR="00005AC3" w:rsidRDefault="00005AC3" w:rsidP="00005AC3">
      <w:pPr>
        <w:pStyle w:val="a8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监控</w:t>
      </w:r>
      <w:r>
        <w:t>进程的启动</w:t>
      </w:r>
    </w:p>
    <w:p w:rsidR="00005AC3" w:rsidRDefault="00005AC3" w:rsidP="00005AC3">
      <w:pPr>
        <w:pStyle w:val="a8"/>
        <w:numPr>
          <w:ilvl w:val="0"/>
          <w:numId w:val="29"/>
        </w:numPr>
        <w:ind w:firstLineChars="0"/>
        <w:jc w:val="left"/>
        <w:rPr>
          <w:rFonts w:hint="eastAsia"/>
        </w:rPr>
      </w:pPr>
      <w:r>
        <w:rPr>
          <w:rFonts w:hint="eastAsia"/>
        </w:rPr>
        <w:t>监控</w:t>
      </w:r>
      <w:r>
        <w:t>进程的重启</w:t>
      </w:r>
      <w:bookmarkStart w:id="8" w:name="_GoBack"/>
      <w:bookmarkEnd w:id="8"/>
    </w:p>
    <w:p w:rsidR="0083507A" w:rsidRPr="0083507A" w:rsidRDefault="0083507A" w:rsidP="0083507A">
      <w:pPr>
        <w:pStyle w:val="a8"/>
        <w:ind w:left="420" w:firstLineChars="0" w:firstLine="0"/>
        <w:jc w:val="left"/>
        <w:rPr>
          <w:rFonts w:hint="eastAsia"/>
        </w:rPr>
      </w:pPr>
    </w:p>
    <w:p w:rsidR="00C24805" w:rsidRDefault="00C24805" w:rsidP="00C24805">
      <w:pPr>
        <w:pStyle w:val="3"/>
      </w:pPr>
      <w:r>
        <w:rPr>
          <w:rFonts w:hint="eastAsia"/>
        </w:rPr>
        <w:t>后台</w:t>
      </w:r>
      <w:r>
        <w:t>规格</w:t>
      </w:r>
    </w:p>
    <w:p w:rsidR="00CA45FC" w:rsidRDefault="00955C74" w:rsidP="00CA45FC">
      <w:r>
        <w:rPr>
          <w:rFonts w:hint="eastAsia"/>
        </w:rPr>
        <w:t>后台</w:t>
      </w:r>
      <w:r>
        <w:t>在程序启动</w:t>
      </w:r>
      <w:r>
        <w:rPr>
          <w:rFonts w:hint="eastAsia"/>
        </w:rPr>
        <w:t>会去</w:t>
      </w:r>
      <w:r>
        <w:t>读取对应的</w:t>
      </w:r>
      <w:r>
        <w:rPr>
          <w:rFonts w:hint="eastAsia"/>
        </w:rPr>
        <w:t>进程</w:t>
      </w:r>
      <w:r>
        <w:t>配置文件</w:t>
      </w:r>
      <w:r w:rsidR="00206434">
        <w:rPr>
          <w:rFonts w:hint="eastAsia"/>
        </w:rPr>
        <w:t>（进程</w:t>
      </w:r>
      <w:r w:rsidR="00206434">
        <w:t>监控的配置文件通过</w:t>
      </w:r>
      <w:r w:rsidR="00206434">
        <w:rPr>
          <w:rFonts w:hint="eastAsia"/>
        </w:rPr>
        <w:t>web</w:t>
      </w:r>
      <w:r w:rsidR="00206434">
        <w:rPr>
          <w:rFonts w:hint="eastAsia"/>
        </w:rPr>
        <w:t>前端</w:t>
      </w:r>
      <w:r w:rsidR="00206434">
        <w:t>进行配置下发</w:t>
      </w:r>
      <w:r w:rsidR="00206434">
        <w:rPr>
          <w:rFonts w:hint="eastAsia"/>
        </w:rPr>
        <w:t>）</w:t>
      </w:r>
      <w:r w:rsidR="0012142B">
        <w:rPr>
          <w:rFonts w:hint="eastAsia"/>
        </w:rPr>
        <w:t>。每隔</w:t>
      </w:r>
      <w:r w:rsidR="0012142B">
        <w:rPr>
          <w:rFonts w:hint="eastAsia"/>
        </w:rPr>
        <w:t>10</w:t>
      </w:r>
      <w:r w:rsidR="0012142B">
        <w:rPr>
          <w:rFonts w:hint="eastAsia"/>
        </w:rPr>
        <w:t>秒</w:t>
      </w:r>
      <w:r w:rsidR="0012142B">
        <w:t>轮询所有监控的进程。并且</w:t>
      </w:r>
      <w:r w:rsidR="0012142B">
        <w:rPr>
          <w:rFonts w:hint="eastAsia"/>
        </w:rPr>
        <w:t>上报</w:t>
      </w:r>
      <w:r w:rsidR="0012142B">
        <w:t>对应的</w:t>
      </w:r>
      <w:r w:rsidR="00262019">
        <w:rPr>
          <w:rFonts w:hint="eastAsia"/>
        </w:rPr>
        <w:t>进程</w:t>
      </w:r>
      <w:r w:rsidR="0012142B">
        <w:t>状态到</w:t>
      </w:r>
      <w:r w:rsidR="0012142B">
        <w:rPr>
          <w:rFonts w:hint="eastAsia"/>
        </w:rPr>
        <w:t>mu.</w:t>
      </w:r>
      <w:r w:rsidR="0012142B">
        <w:t>mu</w:t>
      </w:r>
      <w:r w:rsidR="005B4D8E">
        <w:rPr>
          <w:rFonts w:hint="eastAsia"/>
        </w:rPr>
        <w:t>将</w:t>
      </w:r>
      <w:r w:rsidR="005B4D8E">
        <w:t>接</w:t>
      </w:r>
      <w:r w:rsidR="005B4D8E">
        <w:rPr>
          <w:rFonts w:hint="eastAsia"/>
        </w:rPr>
        <w:t>收</w:t>
      </w:r>
      <w:r w:rsidR="005B4D8E">
        <w:t>的进程状态信息</w:t>
      </w:r>
      <w:r w:rsidR="00262019">
        <w:rPr>
          <w:rFonts w:hint="eastAsia"/>
        </w:rPr>
        <w:t>保存</w:t>
      </w:r>
      <w:r w:rsidR="00262019">
        <w:t>至数据库。</w:t>
      </w:r>
      <w:r w:rsidR="00DB7D2E">
        <w:rPr>
          <w:rFonts w:hint="eastAsia"/>
        </w:rPr>
        <w:t>当</w:t>
      </w:r>
      <w:r w:rsidR="00DB7D2E">
        <w:rPr>
          <w:rFonts w:hint="eastAsia"/>
        </w:rPr>
        <w:t>web</w:t>
      </w:r>
      <w:r w:rsidR="00DB7D2E">
        <w:rPr>
          <w:rFonts w:hint="eastAsia"/>
        </w:rPr>
        <w:t>有</w:t>
      </w:r>
      <w:r w:rsidR="00DB7D2E">
        <w:t>新增的进程监控时，需要实时</w:t>
      </w:r>
      <w:r w:rsidR="00DB7D2E">
        <w:rPr>
          <w:rFonts w:hint="eastAsia"/>
        </w:rPr>
        <w:t>更新</w:t>
      </w:r>
      <w:r w:rsidR="00DB7D2E">
        <w:t>到当前监控的进程列表中。</w:t>
      </w:r>
      <w:r w:rsidR="001F17C7">
        <w:rPr>
          <w:rFonts w:hint="eastAsia"/>
        </w:rPr>
        <w:t>并且</w:t>
      </w:r>
      <w:r w:rsidR="001F17C7">
        <w:t>将新加入的进程</w:t>
      </w:r>
      <w:r w:rsidR="001F17C7">
        <w:rPr>
          <w:rFonts w:hint="eastAsia"/>
        </w:rPr>
        <w:t>信息</w:t>
      </w:r>
      <w:r w:rsidR="001F17C7">
        <w:t>状态出入到数据库中</w:t>
      </w:r>
      <w:r w:rsidR="00A51260">
        <w:rPr>
          <w:rFonts w:hint="eastAsia"/>
        </w:rPr>
        <w:t>。</w:t>
      </w:r>
    </w:p>
    <w:p w:rsidR="00C023B6" w:rsidRDefault="00C023B6" w:rsidP="00CA45FC"/>
    <w:p w:rsidR="00C023B6" w:rsidRDefault="00C023B6" w:rsidP="00CA45FC">
      <w:r>
        <w:rPr>
          <w:rFonts w:hint="eastAsia"/>
        </w:rPr>
        <w:t>数据库</w:t>
      </w:r>
      <w:r>
        <w:t>中的存储形式</w:t>
      </w:r>
      <w:r>
        <w:rPr>
          <w:rFonts w:hint="eastAsia"/>
        </w:rPr>
        <w:t>采用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字段</w:t>
      </w:r>
      <w:r>
        <w:t>ip+</w:t>
      </w:r>
      <w:r>
        <w:rPr>
          <w:rFonts w:hint="eastAsia"/>
        </w:rPr>
        <w:t>json</w:t>
      </w:r>
      <w:r>
        <w:rPr>
          <w:rFonts w:hint="eastAsia"/>
        </w:rPr>
        <w:t>数据</w:t>
      </w:r>
      <w:r w:rsidR="00CA2E5C">
        <w:rPr>
          <w:rFonts w:hint="eastAsia"/>
        </w:rPr>
        <w:t>.json</w:t>
      </w:r>
      <w:r w:rsidR="00CA2E5C">
        <w:rPr>
          <w:rFonts w:hint="eastAsia"/>
        </w:rPr>
        <w:t>数据</w:t>
      </w:r>
      <w:r w:rsidR="00CA2E5C">
        <w:t>用于保存所有的进程</w:t>
      </w:r>
      <w:r w:rsidR="00CA2E5C">
        <w:rPr>
          <w:rFonts w:hint="eastAsia"/>
        </w:rPr>
        <w:t>状态</w:t>
      </w:r>
      <w:r w:rsidR="00CA2E5C">
        <w:t>信息。需要</w:t>
      </w:r>
      <w:r w:rsidR="00CA2E5C">
        <w:rPr>
          <w:rFonts w:hint="eastAsia"/>
        </w:rPr>
        <w:t>web</w:t>
      </w:r>
      <w:r w:rsidR="00CA2E5C">
        <w:rPr>
          <w:rFonts w:hint="eastAsia"/>
        </w:rPr>
        <w:t>去</w:t>
      </w:r>
      <w:r w:rsidR="00CA2E5C">
        <w:t>单独解析。</w:t>
      </w:r>
      <w:r w:rsidR="00CA2E5C">
        <w:rPr>
          <w:rFonts w:hint="eastAsia"/>
        </w:rPr>
        <w:t>因为</w:t>
      </w:r>
      <w:r w:rsidR="00CA2E5C">
        <w:t>监控的进程</w:t>
      </w:r>
      <w:r w:rsidR="00976189">
        <w:rPr>
          <w:rFonts w:hint="eastAsia"/>
        </w:rPr>
        <w:t>数目</w:t>
      </w:r>
      <w:r w:rsidR="00CA2E5C">
        <w:t>是可变的，用进程</w:t>
      </w:r>
      <w:r w:rsidR="00CA2E5C">
        <w:rPr>
          <w:rFonts w:hint="eastAsia"/>
        </w:rPr>
        <w:t>名</w:t>
      </w:r>
      <w:r w:rsidR="00CA2E5C">
        <w:t>作为字段名数据不可控</w:t>
      </w:r>
      <w:r w:rsidR="00CA2E5C">
        <w:rPr>
          <w:rFonts w:hint="eastAsia"/>
        </w:rPr>
        <w:t>.</w:t>
      </w:r>
    </w:p>
    <w:p w:rsidR="003C313D" w:rsidRDefault="003C313D" w:rsidP="00CA45FC"/>
    <w:p w:rsidR="003C313D" w:rsidRPr="00CA45FC" w:rsidRDefault="003C313D" w:rsidP="00CA45FC">
      <w:r>
        <w:rPr>
          <w:rFonts w:hint="eastAsia"/>
        </w:rPr>
        <w:t>设计</w:t>
      </w:r>
      <w:r>
        <w:t>参考</w:t>
      </w:r>
      <w:r>
        <w:rPr>
          <w:rFonts w:hint="eastAsia"/>
        </w:rPr>
        <w:t>:6.8 6.9</w:t>
      </w:r>
    </w:p>
    <w:p w:rsidR="002808F0" w:rsidRPr="00262019" w:rsidRDefault="002808F0" w:rsidP="002808F0"/>
    <w:p w:rsidR="000C6C06" w:rsidRPr="00217C00" w:rsidRDefault="000C6C06" w:rsidP="00217C00"/>
    <w:p w:rsidR="00A76D6F" w:rsidRDefault="00A76D6F" w:rsidP="00A76D6F">
      <w:pPr>
        <w:pStyle w:val="2"/>
      </w:pPr>
      <w:bookmarkStart w:id="9" w:name="_Toc478542498"/>
      <w:r>
        <w:rPr>
          <w:rFonts w:hint="eastAsia"/>
        </w:rPr>
        <w:t>数据库</w:t>
      </w:r>
      <w:bookmarkEnd w:id="9"/>
    </w:p>
    <w:p w:rsidR="00A76D6F" w:rsidRDefault="00A76D6F" w:rsidP="00A76D6F">
      <w:r>
        <w:rPr>
          <w:rFonts w:hint="eastAsia"/>
        </w:rPr>
        <w:t>在对硬件</w:t>
      </w:r>
      <w:r>
        <w:t>和运行时的信息进行存储时，该系统采用</w:t>
      </w:r>
      <w:r>
        <w:rPr>
          <w:rFonts w:hint="eastAsia"/>
        </w:rPr>
        <w:t>MYSQL</w:t>
      </w:r>
      <w:r>
        <w:rPr>
          <w:rFonts w:hint="eastAsia"/>
        </w:rPr>
        <w:t>数据库。</w:t>
      </w:r>
      <w:r w:rsidR="00BB4680">
        <w:t>以</w:t>
      </w:r>
      <w:r w:rsidR="00BB4680">
        <w:rPr>
          <w:rFonts w:hint="eastAsia"/>
        </w:rPr>
        <w:t>下</w:t>
      </w:r>
      <w:r>
        <w:rPr>
          <w:rFonts w:hint="eastAsia"/>
        </w:rPr>
        <w:t>主要</w:t>
      </w:r>
      <w:r>
        <w:t>对表结构进行说明</w:t>
      </w:r>
    </w:p>
    <w:p w:rsidR="00A76D6F" w:rsidRDefault="00A76D6F" w:rsidP="00A76D6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硬件</w:t>
      </w:r>
      <w:r>
        <w:t>信息</w:t>
      </w:r>
      <w:r>
        <w:rPr>
          <w:rFonts w:hint="eastAsia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76D6F" w:rsidTr="00A76D6F">
        <w:tc>
          <w:tcPr>
            <w:tcW w:w="4148" w:type="dxa"/>
          </w:tcPr>
          <w:p w:rsidR="00A76D6F" w:rsidRDefault="00A76D6F" w:rsidP="00A76D6F">
            <w:pPr>
              <w:tabs>
                <w:tab w:val="left" w:pos="1390"/>
              </w:tabs>
            </w:pPr>
            <w:r>
              <w:tab/>
            </w:r>
            <w:r>
              <w:rPr>
                <w:rFonts w:hint="eastAsia"/>
              </w:rPr>
              <w:t>数组库</w:t>
            </w:r>
            <w:r>
              <w:t>名</w:t>
            </w:r>
          </w:p>
        </w:tc>
        <w:tc>
          <w:tcPr>
            <w:tcW w:w="4148" w:type="dxa"/>
          </w:tcPr>
          <w:p w:rsidR="00A76D6F" w:rsidRDefault="00A76D6F" w:rsidP="00A76D6F">
            <w:r>
              <w:rPr>
                <w:rFonts w:hint="eastAsia"/>
              </w:rPr>
              <w:t>agent</w:t>
            </w:r>
          </w:p>
        </w:tc>
      </w:tr>
      <w:tr w:rsidR="00A76D6F" w:rsidTr="00A76D6F">
        <w:tc>
          <w:tcPr>
            <w:tcW w:w="4148" w:type="dxa"/>
          </w:tcPr>
          <w:p w:rsidR="00A76D6F" w:rsidRDefault="00A76D6F" w:rsidP="00A76D6F">
            <w:pPr>
              <w:tabs>
                <w:tab w:val="left" w:pos="1390"/>
              </w:tabs>
            </w:pPr>
            <w:r>
              <w:tab/>
            </w:r>
            <w:r>
              <w:rPr>
                <w:rFonts w:hint="eastAsia"/>
              </w:rPr>
              <w:t>表名</w:t>
            </w:r>
          </w:p>
        </w:tc>
        <w:tc>
          <w:tcPr>
            <w:tcW w:w="4148" w:type="dxa"/>
          </w:tcPr>
          <w:p w:rsidR="00A76D6F" w:rsidRDefault="00A76D6F" w:rsidP="00A76D6F">
            <w:r>
              <w:rPr>
                <w:rFonts w:hint="eastAsia"/>
              </w:rPr>
              <w:t>hostinfo</w:t>
            </w:r>
          </w:p>
        </w:tc>
      </w:tr>
      <w:tr w:rsidR="00A76D6F" w:rsidTr="0046484C">
        <w:tc>
          <w:tcPr>
            <w:tcW w:w="8296" w:type="dxa"/>
            <w:gridSpan w:val="2"/>
          </w:tcPr>
          <w:p w:rsidR="00A76D6F" w:rsidRDefault="00A76D6F" w:rsidP="00A76D6F">
            <w:pPr>
              <w:jc w:val="center"/>
            </w:pPr>
            <w:r>
              <w:rPr>
                <w:rFonts w:hint="eastAsia"/>
              </w:rPr>
              <w:t>字段</w:t>
            </w:r>
            <w:r>
              <w:t>信息</w:t>
            </w:r>
          </w:p>
        </w:tc>
      </w:tr>
      <w:tr w:rsidR="005D7253" w:rsidTr="0046484C">
        <w:tc>
          <w:tcPr>
            <w:tcW w:w="4148" w:type="dxa"/>
          </w:tcPr>
          <w:p w:rsidR="005D7253" w:rsidRDefault="005D7253" w:rsidP="005D7253">
            <w:pPr>
              <w:tabs>
                <w:tab w:val="left" w:pos="2805"/>
              </w:tabs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4148" w:type="dxa"/>
          </w:tcPr>
          <w:p w:rsidR="005D7253" w:rsidRDefault="005D7253" w:rsidP="00A76D6F">
            <w:pPr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5D7253" w:rsidTr="0046484C"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t>i</w:t>
            </w:r>
            <w:r>
              <w:rPr>
                <w:rFonts w:hint="eastAsia"/>
              </w:rPr>
              <w:t>p(</w:t>
            </w:r>
            <w:r>
              <w:t>varchar(32))</w:t>
            </w:r>
          </w:p>
        </w:tc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</w:tr>
      <w:tr w:rsidR="001220AC" w:rsidTr="0046484C">
        <w:tc>
          <w:tcPr>
            <w:tcW w:w="4148" w:type="dxa"/>
          </w:tcPr>
          <w:p w:rsidR="001220AC" w:rsidRDefault="001220AC" w:rsidP="005D7253">
            <w:pPr>
              <w:jc w:val="center"/>
            </w:pPr>
            <w:r>
              <w:t>devname(varchar(64))</w:t>
            </w:r>
          </w:p>
        </w:tc>
        <w:tc>
          <w:tcPr>
            <w:tcW w:w="4148" w:type="dxa"/>
          </w:tcPr>
          <w:p w:rsidR="001220AC" w:rsidRDefault="00B2235A" w:rsidP="00B2235A">
            <w:pPr>
              <w:ind w:firstLineChars="50" w:firstLine="105"/>
              <w:jc w:val="center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42057F" w:rsidTr="0046484C">
        <w:tc>
          <w:tcPr>
            <w:tcW w:w="4148" w:type="dxa"/>
          </w:tcPr>
          <w:p w:rsidR="0042057F" w:rsidRDefault="008C57D8" w:rsidP="005D7253">
            <w:pPr>
              <w:jc w:val="center"/>
            </w:pPr>
            <w:r>
              <w:t>s</w:t>
            </w:r>
            <w:r w:rsidR="0042057F">
              <w:t>tate(int)</w:t>
            </w:r>
          </w:p>
        </w:tc>
        <w:tc>
          <w:tcPr>
            <w:tcW w:w="4148" w:type="dxa"/>
          </w:tcPr>
          <w:p w:rsidR="0042057F" w:rsidRDefault="0042057F" w:rsidP="00B2235A">
            <w:pPr>
              <w:ind w:firstLineChars="50" w:firstLine="105"/>
              <w:jc w:val="center"/>
            </w:pPr>
            <w:r>
              <w:rPr>
                <w:rFonts w:hint="eastAsia"/>
              </w:rPr>
              <w:t>设备</w:t>
            </w:r>
            <w:r>
              <w:t>状态</w:t>
            </w:r>
            <w:r>
              <w:rPr>
                <w:rFonts w:hint="eastAsia"/>
              </w:rPr>
              <w:t>(</w:t>
            </w:r>
            <w:r w:rsidRPr="008C57D8">
              <w:rPr>
                <w:rFonts w:hint="eastAsia"/>
                <w:color w:val="FF0000"/>
              </w:rPr>
              <w:t>具体</w:t>
            </w:r>
            <w:r w:rsidRPr="008C57D8">
              <w:rPr>
                <w:color w:val="FF0000"/>
              </w:rPr>
              <w:t>参照</w:t>
            </w:r>
            <w:r w:rsidRPr="008C57D8">
              <w:rPr>
                <w:rFonts w:hint="eastAsia"/>
                <w:color w:val="FF0000"/>
              </w:rPr>
              <w:t>状态</w:t>
            </w:r>
            <w:r w:rsidRPr="008C57D8">
              <w:rPr>
                <w:color w:val="FF0000"/>
              </w:rPr>
              <w:t>表</w:t>
            </w:r>
            <w:r>
              <w:rPr>
                <w:rFonts w:hint="eastAsia"/>
              </w:rPr>
              <w:t>)</w:t>
            </w:r>
          </w:p>
        </w:tc>
      </w:tr>
      <w:tr w:rsidR="005D7253" w:rsidTr="0046484C"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t>cputype</w:t>
            </w:r>
            <w:r>
              <w:rPr>
                <w:rFonts w:hint="eastAsia"/>
              </w:rPr>
              <w:t>(</w:t>
            </w:r>
            <w:r>
              <w:t xml:space="preserve">varchar(256)) </w:t>
            </w:r>
          </w:p>
        </w:tc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型号</w:t>
            </w:r>
            <w:r>
              <w:t>信息</w:t>
            </w:r>
          </w:p>
        </w:tc>
      </w:tr>
      <w:tr w:rsidR="005D7253" w:rsidTr="0046484C"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t>c</w:t>
            </w:r>
            <w:r>
              <w:rPr>
                <w:rFonts w:hint="eastAsia"/>
              </w:rPr>
              <w:t>pucount(</w:t>
            </w:r>
            <w:r>
              <w:t xml:space="preserve">int)     </w:t>
            </w:r>
          </w:p>
        </w:tc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t>cpu</w:t>
            </w:r>
            <w:r>
              <w:rPr>
                <w:rFonts w:hint="eastAsia"/>
              </w:rPr>
              <w:t>数量</w:t>
            </w:r>
          </w:p>
        </w:tc>
      </w:tr>
      <w:tr w:rsidR="005D7253" w:rsidTr="0046484C"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t>d</w:t>
            </w:r>
            <w:r>
              <w:rPr>
                <w:rFonts w:hint="eastAsia"/>
              </w:rPr>
              <w:t>isksize</w:t>
            </w:r>
            <w:r>
              <w:t>(varchar(32))</w:t>
            </w:r>
          </w:p>
        </w:tc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rPr>
                <w:rFonts w:hint="eastAsia"/>
              </w:rPr>
              <w:t>磁盘</w:t>
            </w:r>
            <w:r>
              <w:t>大小</w:t>
            </w:r>
          </w:p>
        </w:tc>
      </w:tr>
      <w:tr w:rsidR="005D7253" w:rsidTr="0046484C"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t>m</w:t>
            </w:r>
            <w:r>
              <w:rPr>
                <w:rFonts w:hint="eastAsia"/>
              </w:rPr>
              <w:t>emsize(</w:t>
            </w:r>
            <w:r>
              <w:t>varchar(32))</w:t>
            </w:r>
          </w:p>
        </w:tc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rPr>
                <w:rFonts w:hint="eastAsia"/>
              </w:rPr>
              <w:t>内存</w:t>
            </w:r>
            <w:r>
              <w:t>大小</w:t>
            </w:r>
          </w:p>
        </w:tc>
      </w:tr>
      <w:tr w:rsidR="005D7253" w:rsidTr="0046484C"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t>o</w:t>
            </w:r>
            <w:r>
              <w:rPr>
                <w:rFonts w:hint="eastAsia"/>
              </w:rPr>
              <w:t>sinfo(</w:t>
            </w:r>
            <w:r>
              <w:t>varchar(256))</w:t>
            </w:r>
          </w:p>
        </w:tc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rPr>
                <w:rFonts w:hint="eastAsia"/>
              </w:rPr>
              <w:t>操作</w:t>
            </w:r>
            <w:r>
              <w:t>系统信息</w:t>
            </w:r>
          </w:p>
        </w:tc>
      </w:tr>
      <w:tr w:rsidR="005D7253" w:rsidTr="0046484C"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t>o</w:t>
            </w:r>
            <w:r>
              <w:rPr>
                <w:rFonts w:hint="eastAsia"/>
              </w:rPr>
              <w:t>sbit(</w:t>
            </w:r>
            <w:r>
              <w:t>varchar(32))</w:t>
            </w:r>
          </w:p>
        </w:tc>
        <w:tc>
          <w:tcPr>
            <w:tcW w:w="4148" w:type="dxa"/>
          </w:tcPr>
          <w:p w:rsidR="005D7253" w:rsidRDefault="005D7253" w:rsidP="005D7253">
            <w:pPr>
              <w:jc w:val="center"/>
            </w:pPr>
            <w:r>
              <w:rPr>
                <w:rFonts w:hint="eastAsia"/>
              </w:rPr>
              <w:t>操作</w:t>
            </w:r>
            <w:r>
              <w:t>系统位数</w:t>
            </w:r>
          </w:p>
        </w:tc>
      </w:tr>
      <w:tr w:rsidR="009F754D" w:rsidTr="0046484C">
        <w:tc>
          <w:tcPr>
            <w:tcW w:w="4148" w:type="dxa"/>
          </w:tcPr>
          <w:p w:rsidR="009F754D" w:rsidRDefault="009F754D" w:rsidP="005D7253">
            <w:pPr>
              <w:jc w:val="center"/>
            </w:pPr>
            <w:r>
              <w:t>e</w:t>
            </w:r>
            <w:r>
              <w:rPr>
                <w:rFonts w:hint="eastAsia"/>
              </w:rPr>
              <w:t>thname(</w:t>
            </w:r>
            <w:r>
              <w:t>varchar(</w:t>
            </w:r>
            <w:r w:rsidR="00E01173">
              <w:t>512</w:t>
            </w:r>
            <w:r>
              <w:t>))</w:t>
            </w:r>
          </w:p>
        </w:tc>
        <w:tc>
          <w:tcPr>
            <w:tcW w:w="4148" w:type="dxa"/>
          </w:tcPr>
          <w:p w:rsidR="009F754D" w:rsidRDefault="009F754D" w:rsidP="005D7253">
            <w:pPr>
              <w:jc w:val="center"/>
            </w:pPr>
            <w:r>
              <w:rPr>
                <w:rFonts w:hint="eastAsia"/>
              </w:rPr>
              <w:t>网卡</w:t>
            </w:r>
            <w:r>
              <w:t>名称</w:t>
            </w:r>
          </w:p>
        </w:tc>
      </w:tr>
      <w:tr w:rsidR="003F07BA" w:rsidTr="0046484C">
        <w:tc>
          <w:tcPr>
            <w:tcW w:w="4148" w:type="dxa"/>
          </w:tcPr>
          <w:p w:rsidR="003F07BA" w:rsidRDefault="003F07BA" w:rsidP="005D7253">
            <w:pPr>
              <w:jc w:val="center"/>
            </w:pPr>
            <w:r>
              <w:t>eth</w:t>
            </w:r>
            <w:r w:rsidRPr="003F07BA">
              <w:t>kbps</w:t>
            </w:r>
            <w:r>
              <w:t>(varchar(</w:t>
            </w:r>
            <w:r w:rsidR="00E01173">
              <w:t>512</w:t>
            </w:r>
            <w:r>
              <w:t>))</w:t>
            </w:r>
          </w:p>
        </w:tc>
        <w:tc>
          <w:tcPr>
            <w:tcW w:w="4148" w:type="dxa"/>
          </w:tcPr>
          <w:p w:rsidR="003F07BA" w:rsidRDefault="003F07BA" w:rsidP="005D7253">
            <w:pPr>
              <w:jc w:val="center"/>
            </w:pPr>
            <w:r>
              <w:rPr>
                <w:rFonts w:hint="eastAsia"/>
              </w:rPr>
              <w:t>网卡</w:t>
            </w:r>
            <w:r>
              <w:t>速率</w:t>
            </w:r>
          </w:p>
        </w:tc>
      </w:tr>
      <w:tr w:rsidR="00DC60E9" w:rsidTr="0046484C">
        <w:tc>
          <w:tcPr>
            <w:tcW w:w="4148" w:type="dxa"/>
          </w:tcPr>
          <w:p w:rsidR="00DC60E9" w:rsidRDefault="00DC60E9" w:rsidP="005D7253">
            <w:pPr>
              <w:jc w:val="center"/>
            </w:pPr>
            <w:r>
              <w:t>e</w:t>
            </w:r>
            <w:r>
              <w:rPr>
                <w:rFonts w:hint="eastAsia"/>
              </w:rPr>
              <w:t>thstate(</w:t>
            </w:r>
            <w:r w:rsidR="00E01173">
              <w:t>varchar(</w:t>
            </w:r>
            <w:r w:rsidR="005C349D">
              <w:rPr>
                <w:rFonts w:hint="eastAsia"/>
              </w:rPr>
              <w:t>128</w:t>
            </w:r>
            <w:r w:rsidR="00E01173">
              <w:t>)</w:t>
            </w:r>
            <w:r>
              <w:t>)</w:t>
            </w:r>
          </w:p>
        </w:tc>
        <w:tc>
          <w:tcPr>
            <w:tcW w:w="4148" w:type="dxa"/>
          </w:tcPr>
          <w:p w:rsidR="00DC60E9" w:rsidRDefault="00DC60E9" w:rsidP="005D7253">
            <w:pPr>
              <w:jc w:val="center"/>
            </w:pPr>
            <w:r>
              <w:rPr>
                <w:rFonts w:hint="eastAsia"/>
              </w:rPr>
              <w:t>网卡</w:t>
            </w:r>
            <w:r>
              <w:t>状态</w:t>
            </w:r>
          </w:p>
        </w:tc>
      </w:tr>
      <w:tr w:rsidR="00DC60E9" w:rsidTr="0046484C">
        <w:tc>
          <w:tcPr>
            <w:tcW w:w="4148" w:type="dxa"/>
          </w:tcPr>
          <w:p w:rsidR="00DC60E9" w:rsidRDefault="00DC60E9" w:rsidP="005D7253">
            <w:pPr>
              <w:jc w:val="center"/>
            </w:pPr>
            <w:r>
              <w:t>e</w:t>
            </w:r>
            <w:r>
              <w:rPr>
                <w:rFonts w:hint="eastAsia"/>
              </w:rPr>
              <w:t>thip(</w:t>
            </w:r>
            <w:r>
              <w:t>varchar(</w:t>
            </w:r>
            <w:r w:rsidR="00E01173">
              <w:t>512</w:t>
            </w:r>
            <w:r>
              <w:t>))</w:t>
            </w:r>
          </w:p>
        </w:tc>
        <w:tc>
          <w:tcPr>
            <w:tcW w:w="4148" w:type="dxa"/>
          </w:tcPr>
          <w:p w:rsidR="00DC60E9" w:rsidRDefault="00DC60E9" w:rsidP="005D7253">
            <w:pPr>
              <w:jc w:val="center"/>
            </w:pPr>
            <w:r>
              <w:rPr>
                <w:rFonts w:hint="eastAsia"/>
              </w:rPr>
              <w:t>网卡</w:t>
            </w:r>
            <w:r>
              <w:rPr>
                <w:rFonts w:hint="eastAsia"/>
              </w:rPr>
              <w:t>ip</w:t>
            </w:r>
          </w:p>
        </w:tc>
      </w:tr>
      <w:tr w:rsidR="00E01173" w:rsidTr="0046484C">
        <w:tc>
          <w:tcPr>
            <w:tcW w:w="4148" w:type="dxa"/>
          </w:tcPr>
          <w:p w:rsidR="00E01173" w:rsidRDefault="00E01173" w:rsidP="005D7253">
            <w:pPr>
              <w:jc w:val="center"/>
            </w:pPr>
            <w:r>
              <w:t>e</w:t>
            </w:r>
            <w:r>
              <w:rPr>
                <w:rFonts w:hint="eastAsia"/>
              </w:rPr>
              <w:t>thmac(</w:t>
            </w:r>
            <w:r>
              <w:t>varchar(512))</w:t>
            </w:r>
          </w:p>
        </w:tc>
        <w:tc>
          <w:tcPr>
            <w:tcW w:w="4148" w:type="dxa"/>
          </w:tcPr>
          <w:p w:rsidR="00E01173" w:rsidRDefault="00E01173" w:rsidP="005D7253">
            <w:pPr>
              <w:jc w:val="center"/>
            </w:pPr>
            <w:r>
              <w:rPr>
                <w:rFonts w:hint="eastAsia"/>
              </w:rPr>
              <w:t>网卡</w:t>
            </w:r>
            <w:r>
              <w:rPr>
                <w:rFonts w:hint="eastAsia"/>
              </w:rPr>
              <w:t>mac</w:t>
            </w:r>
          </w:p>
        </w:tc>
      </w:tr>
      <w:tr w:rsidR="005A0D86" w:rsidTr="0046484C">
        <w:tc>
          <w:tcPr>
            <w:tcW w:w="4148" w:type="dxa"/>
          </w:tcPr>
          <w:p w:rsidR="005A0D86" w:rsidRDefault="00895148" w:rsidP="005D7253">
            <w:pPr>
              <w:jc w:val="center"/>
            </w:pPr>
            <w:r>
              <w:lastRenderedPageBreak/>
              <w:t>u</w:t>
            </w:r>
            <w:r w:rsidR="005A0D86">
              <w:t>ptime(datetime)</w:t>
            </w:r>
          </w:p>
        </w:tc>
        <w:tc>
          <w:tcPr>
            <w:tcW w:w="4148" w:type="dxa"/>
          </w:tcPr>
          <w:p w:rsidR="005A0D86" w:rsidRDefault="00895148" w:rsidP="005D7253">
            <w:pPr>
              <w:jc w:val="center"/>
            </w:pPr>
            <w:r>
              <w:rPr>
                <w:rFonts w:hint="eastAsia"/>
              </w:rPr>
              <w:t>数据</w:t>
            </w:r>
            <w:r>
              <w:t>上报时间</w:t>
            </w:r>
          </w:p>
        </w:tc>
      </w:tr>
      <w:tr w:rsidR="00262AD6" w:rsidTr="0046484C">
        <w:tc>
          <w:tcPr>
            <w:tcW w:w="4148" w:type="dxa"/>
          </w:tcPr>
          <w:p w:rsidR="00262AD6" w:rsidRDefault="00262AD6" w:rsidP="005D7253">
            <w:pPr>
              <w:jc w:val="center"/>
            </w:pPr>
            <w:r w:rsidRPr="00262AD6">
              <w:t>cpu_threshold</w:t>
            </w:r>
            <w:r>
              <w:t>(int (11))</w:t>
            </w:r>
          </w:p>
        </w:tc>
        <w:tc>
          <w:tcPr>
            <w:tcW w:w="4148" w:type="dxa"/>
          </w:tcPr>
          <w:p w:rsidR="00262AD6" w:rsidRDefault="00262AD6" w:rsidP="005D7253">
            <w:pPr>
              <w:jc w:val="center"/>
            </w:pPr>
            <w:r>
              <w:t>C</w:t>
            </w:r>
            <w:r>
              <w:rPr>
                <w:rFonts w:hint="eastAsia"/>
              </w:rPr>
              <w:t>pu</w:t>
            </w:r>
            <w:r>
              <w:t>阈值</w:t>
            </w:r>
          </w:p>
        </w:tc>
      </w:tr>
      <w:tr w:rsidR="00262AD6" w:rsidTr="0046484C">
        <w:tc>
          <w:tcPr>
            <w:tcW w:w="4148" w:type="dxa"/>
          </w:tcPr>
          <w:p w:rsidR="00262AD6" w:rsidRDefault="00262AD6" w:rsidP="005D7253">
            <w:pPr>
              <w:jc w:val="center"/>
            </w:pPr>
            <w:r>
              <w:t>mem</w:t>
            </w:r>
            <w:r w:rsidRPr="00262AD6">
              <w:t>_threshold</w:t>
            </w:r>
            <w:r>
              <w:t>(int (11))</w:t>
            </w:r>
          </w:p>
        </w:tc>
        <w:tc>
          <w:tcPr>
            <w:tcW w:w="4148" w:type="dxa"/>
          </w:tcPr>
          <w:p w:rsidR="00262AD6" w:rsidRDefault="00262AD6" w:rsidP="005D7253">
            <w:pPr>
              <w:jc w:val="center"/>
            </w:pPr>
            <w:r>
              <w:rPr>
                <w:rFonts w:hint="eastAsia"/>
              </w:rPr>
              <w:t>内存</w:t>
            </w:r>
            <w:r>
              <w:t>阈值</w:t>
            </w:r>
          </w:p>
        </w:tc>
      </w:tr>
      <w:tr w:rsidR="00262AD6" w:rsidTr="0046484C">
        <w:tc>
          <w:tcPr>
            <w:tcW w:w="4148" w:type="dxa"/>
          </w:tcPr>
          <w:p w:rsidR="00262AD6" w:rsidRDefault="00262AD6" w:rsidP="005D7253">
            <w:pPr>
              <w:jc w:val="center"/>
            </w:pPr>
            <w:r>
              <w:t>disk</w:t>
            </w:r>
            <w:r w:rsidRPr="00262AD6">
              <w:t>_threshold</w:t>
            </w:r>
            <w:r>
              <w:t>(int (11))</w:t>
            </w:r>
          </w:p>
        </w:tc>
        <w:tc>
          <w:tcPr>
            <w:tcW w:w="4148" w:type="dxa"/>
          </w:tcPr>
          <w:p w:rsidR="00262AD6" w:rsidRDefault="00262AD6" w:rsidP="005D7253">
            <w:pPr>
              <w:jc w:val="center"/>
            </w:pPr>
            <w:r>
              <w:rPr>
                <w:rFonts w:hint="eastAsia"/>
              </w:rPr>
              <w:t>磁盘</w:t>
            </w:r>
            <w:r>
              <w:t>阈值</w:t>
            </w:r>
          </w:p>
        </w:tc>
      </w:tr>
    </w:tbl>
    <w:p w:rsidR="00A76D6F" w:rsidRPr="00B75389" w:rsidRDefault="00E01173" w:rsidP="00A76D6F">
      <w:pPr>
        <w:rPr>
          <w:color w:val="FF0000"/>
        </w:rPr>
      </w:pPr>
      <w:r w:rsidRPr="00B75389">
        <w:rPr>
          <w:rFonts w:hint="eastAsia"/>
          <w:color w:val="FF0000"/>
        </w:rPr>
        <w:t>注：在</w:t>
      </w:r>
      <w:r w:rsidRPr="00B75389">
        <w:rPr>
          <w:color w:val="FF0000"/>
        </w:rPr>
        <w:t>一台设备上可</w:t>
      </w:r>
      <w:r w:rsidRPr="00B75389">
        <w:rPr>
          <w:rFonts w:hint="eastAsia"/>
          <w:color w:val="FF0000"/>
        </w:rPr>
        <w:t>能</w:t>
      </w:r>
      <w:r w:rsidRPr="00B75389">
        <w:rPr>
          <w:color w:val="FF0000"/>
        </w:rPr>
        <w:t>存在多块网卡，此时会存在多个网卡的信息。在</w:t>
      </w:r>
      <w:r w:rsidRPr="00B75389">
        <w:rPr>
          <w:rFonts w:hint="eastAsia"/>
          <w:color w:val="FF0000"/>
        </w:rPr>
        <w:t>数据库</w:t>
      </w:r>
      <w:r w:rsidRPr="00B75389">
        <w:rPr>
          <w:color w:val="FF0000"/>
        </w:rPr>
        <w:t>中作存储</w:t>
      </w:r>
      <w:r w:rsidRPr="00B75389">
        <w:rPr>
          <w:rFonts w:hint="eastAsia"/>
          <w:color w:val="FF0000"/>
        </w:rPr>
        <w:t>时</w:t>
      </w:r>
      <w:r w:rsidRPr="00B75389">
        <w:rPr>
          <w:color w:val="FF0000"/>
        </w:rPr>
        <w:t>，采用</w:t>
      </w:r>
      <w:r w:rsidRPr="00B75389">
        <w:rPr>
          <w:color w:val="FF0000"/>
        </w:rPr>
        <w:t>’,’</w:t>
      </w:r>
      <w:r w:rsidRPr="00B75389">
        <w:rPr>
          <w:rFonts w:hint="eastAsia"/>
          <w:color w:val="FF0000"/>
        </w:rPr>
        <w:t>分割</w:t>
      </w:r>
      <w:r w:rsidRPr="00B75389">
        <w:rPr>
          <w:color w:val="FF0000"/>
        </w:rPr>
        <w:t>。</w:t>
      </w:r>
    </w:p>
    <w:p w:rsidR="00BD553F" w:rsidRDefault="00BD553F" w:rsidP="00A76D6F"/>
    <w:p w:rsidR="00BD553F" w:rsidRDefault="00BD553F" w:rsidP="00BD553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运行时</w:t>
      </w:r>
      <w: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634A" w:rsidTr="0046484C">
        <w:tc>
          <w:tcPr>
            <w:tcW w:w="4148" w:type="dxa"/>
          </w:tcPr>
          <w:p w:rsidR="0032634A" w:rsidRDefault="0032634A" w:rsidP="0046484C">
            <w:pPr>
              <w:tabs>
                <w:tab w:val="left" w:pos="1390"/>
              </w:tabs>
            </w:pPr>
            <w:r>
              <w:tab/>
            </w:r>
            <w:r>
              <w:rPr>
                <w:rFonts w:hint="eastAsia"/>
              </w:rPr>
              <w:t>数组库</w:t>
            </w:r>
            <w:r>
              <w:t>名</w:t>
            </w:r>
          </w:p>
        </w:tc>
        <w:tc>
          <w:tcPr>
            <w:tcW w:w="4148" w:type="dxa"/>
          </w:tcPr>
          <w:p w:rsidR="0032634A" w:rsidRDefault="0032634A" w:rsidP="0046484C">
            <w:r>
              <w:rPr>
                <w:rFonts w:hint="eastAsia"/>
              </w:rPr>
              <w:t>agent</w:t>
            </w:r>
          </w:p>
        </w:tc>
      </w:tr>
      <w:tr w:rsidR="0032634A" w:rsidTr="0046484C">
        <w:tc>
          <w:tcPr>
            <w:tcW w:w="4148" w:type="dxa"/>
          </w:tcPr>
          <w:p w:rsidR="0032634A" w:rsidRDefault="0032634A" w:rsidP="0046484C">
            <w:pPr>
              <w:tabs>
                <w:tab w:val="left" w:pos="1390"/>
              </w:tabs>
            </w:pPr>
            <w:r>
              <w:tab/>
            </w:r>
            <w:r>
              <w:rPr>
                <w:rFonts w:hint="eastAsia"/>
              </w:rPr>
              <w:t>表名</w:t>
            </w:r>
          </w:p>
        </w:tc>
        <w:tc>
          <w:tcPr>
            <w:tcW w:w="4148" w:type="dxa"/>
          </w:tcPr>
          <w:p w:rsidR="0032634A" w:rsidRDefault="0032634A" w:rsidP="0046484C">
            <w:r>
              <w:rPr>
                <w:rFonts w:hint="eastAsia"/>
              </w:rPr>
              <w:t>runinfo</w:t>
            </w:r>
          </w:p>
        </w:tc>
      </w:tr>
      <w:tr w:rsidR="0032634A" w:rsidTr="0046484C">
        <w:tc>
          <w:tcPr>
            <w:tcW w:w="8296" w:type="dxa"/>
            <w:gridSpan w:val="2"/>
          </w:tcPr>
          <w:p w:rsidR="0032634A" w:rsidRDefault="0032634A" w:rsidP="0046484C">
            <w:pPr>
              <w:jc w:val="center"/>
            </w:pPr>
            <w:r>
              <w:rPr>
                <w:rFonts w:hint="eastAsia"/>
              </w:rPr>
              <w:t>字段</w:t>
            </w:r>
            <w:r>
              <w:t>信息</w:t>
            </w:r>
          </w:p>
        </w:tc>
      </w:tr>
      <w:tr w:rsidR="0032634A" w:rsidTr="0046484C">
        <w:tc>
          <w:tcPr>
            <w:tcW w:w="4148" w:type="dxa"/>
          </w:tcPr>
          <w:p w:rsidR="0032634A" w:rsidRDefault="0032634A" w:rsidP="0046484C">
            <w:pPr>
              <w:tabs>
                <w:tab w:val="left" w:pos="2805"/>
              </w:tabs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32634A" w:rsidTr="0046484C"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t>t</w:t>
            </w:r>
            <w:r>
              <w:rPr>
                <w:rFonts w:hint="eastAsia"/>
              </w:rPr>
              <w:t>ime(</w:t>
            </w:r>
            <w:r>
              <w:t xml:space="preserve">datetime) </w:t>
            </w:r>
          </w:p>
        </w:tc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rPr>
                <w:rFonts w:hint="eastAsia"/>
              </w:rPr>
              <w:t>存储</w:t>
            </w:r>
            <w:r>
              <w:t>日期</w:t>
            </w:r>
          </w:p>
        </w:tc>
      </w:tr>
      <w:tr w:rsidR="0032634A" w:rsidTr="0046484C"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t>i</w:t>
            </w:r>
            <w:r>
              <w:rPr>
                <w:rFonts w:hint="eastAsia"/>
              </w:rPr>
              <w:t>p(</w:t>
            </w:r>
            <w:r>
              <w:t xml:space="preserve">varchar(32))  </w:t>
            </w:r>
          </w:p>
        </w:tc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ip</w:t>
            </w:r>
          </w:p>
        </w:tc>
      </w:tr>
      <w:tr w:rsidR="0032634A" w:rsidTr="0046484C"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t>cpuuse(int)</w:t>
            </w:r>
          </w:p>
        </w:tc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t>c</w:t>
            </w:r>
            <w:r>
              <w:rPr>
                <w:rFonts w:hint="eastAsia"/>
              </w:rPr>
              <w:t>pu</w:t>
            </w:r>
            <w:r>
              <w:rPr>
                <w:rFonts w:hint="eastAsia"/>
              </w:rPr>
              <w:t>使用率</w:t>
            </w:r>
          </w:p>
        </w:tc>
      </w:tr>
      <w:tr w:rsidR="0032634A" w:rsidTr="0046484C"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t>m</w:t>
            </w:r>
            <w:r>
              <w:rPr>
                <w:rFonts w:hint="eastAsia"/>
              </w:rPr>
              <w:t>emuse(</w:t>
            </w:r>
            <w:r>
              <w:t>int)</w:t>
            </w:r>
          </w:p>
        </w:tc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rPr>
                <w:rFonts w:hint="eastAsia"/>
              </w:rPr>
              <w:t>内存</w:t>
            </w:r>
            <w:r>
              <w:t>使用率</w:t>
            </w:r>
          </w:p>
        </w:tc>
      </w:tr>
      <w:tr w:rsidR="0032634A" w:rsidTr="0046484C"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t>d</w:t>
            </w:r>
            <w:r>
              <w:rPr>
                <w:rFonts w:hint="eastAsia"/>
              </w:rPr>
              <w:t>iskuse(</w:t>
            </w:r>
            <w:r>
              <w:t>int)</w:t>
            </w:r>
          </w:p>
        </w:tc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rPr>
                <w:rFonts w:hint="eastAsia"/>
              </w:rPr>
              <w:t>磁盘</w:t>
            </w:r>
            <w:r>
              <w:t>使用率</w:t>
            </w:r>
          </w:p>
        </w:tc>
      </w:tr>
      <w:tr w:rsidR="0032634A" w:rsidTr="0046484C"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t>U</w:t>
            </w:r>
            <w:r>
              <w:rPr>
                <w:rFonts w:hint="eastAsia"/>
              </w:rPr>
              <w:t>ptime</w:t>
            </w:r>
            <w:r>
              <w:t>(datetime)</w:t>
            </w:r>
          </w:p>
        </w:tc>
        <w:tc>
          <w:tcPr>
            <w:tcW w:w="4148" w:type="dxa"/>
          </w:tcPr>
          <w:p w:rsidR="0032634A" w:rsidRDefault="0032634A" w:rsidP="0046484C">
            <w:pPr>
              <w:jc w:val="center"/>
            </w:pPr>
            <w:r>
              <w:rPr>
                <w:rFonts w:hint="eastAsia"/>
              </w:rPr>
              <w:t>上报</w:t>
            </w:r>
            <w:r>
              <w:t>时间</w:t>
            </w:r>
          </w:p>
        </w:tc>
      </w:tr>
    </w:tbl>
    <w:p w:rsidR="0032634A" w:rsidRPr="00A246F8" w:rsidRDefault="008D789C" w:rsidP="008D789C">
      <w:pPr>
        <w:rPr>
          <w:color w:val="FF0000"/>
        </w:rPr>
      </w:pPr>
      <w:r w:rsidRPr="00A246F8">
        <w:rPr>
          <w:rFonts w:hint="eastAsia"/>
          <w:color w:val="FF0000"/>
        </w:rPr>
        <w:t>注</w:t>
      </w:r>
      <w:r w:rsidRPr="00A246F8">
        <w:rPr>
          <w:color w:val="FF0000"/>
        </w:rPr>
        <w:t>：</w:t>
      </w:r>
      <w:r w:rsidRPr="00A246F8">
        <w:rPr>
          <w:rFonts w:hint="eastAsia"/>
          <w:color w:val="FF0000"/>
        </w:rPr>
        <w:t>对于</w:t>
      </w:r>
      <w:r w:rsidRPr="00A246F8">
        <w:rPr>
          <w:color w:val="FF0000"/>
        </w:rPr>
        <w:t>该数据库</w:t>
      </w:r>
      <w:r w:rsidRPr="00A246F8">
        <w:rPr>
          <w:rFonts w:hint="eastAsia"/>
          <w:color w:val="FF0000"/>
        </w:rPr>
        <w:t>内容</w:t>
      </w:r>
      <w:r w:rsidRPr="00A246F8">
        <w:rPr>
          <w:color w:val="FF0000"/>
        </w:rPr>
        <w:t>的要求</w:t>
      </w:r>
      <w:r w:rsidRPr="00A246F8">
        <w:rPr>
          <w:rFonts w:hint="eastAsia"/>
          <w:color w:val="FF0000"/>
        </w:rPr>
        <w:t>，</w:t>
      </w:r>
      <w:r w:rsidRPr="00A246F8">
        <w:rPr>
          <w:color w:val="FF0000"/>
        </w:rPr>
        <w:t>我们需要保存</w:t>
      </w:r>
      <w:r w:rsidRPr="00A246F8">
        <w:rPr>
          <w:rFonts w:hint="eastAsia"/>
          <w:color w:val="FF0000"/>
        </w:rPr>
        <w:t>7</w:t>
      </w:r>
      <w:r w:rsidRPr="00A246F8">
        <w:rPr>
          <w:color w:val="FF0000"/>
        </w:rPr>
        <w:t>-30</w:t>
      </w:r>
      <w:r w:rsidRPr="00A246F8">
        <w:rPr>
          <w:rFonts w:hint="eastAsia"/>
          <w:color w:val="FF0000"/>
        </w:rPr>
        <w:t>天</w:t>
      </w:r>
      <w:r w:rsidRPr="00A246F8">
        <w:rPr>
          <w:color w:val="FF0000"/>
        </w:rPr>
        <w:t>的数据。在</w:t>
      </w:r>
      <w:r w:rsidRPr="00A246F8">
        <w:rPr>
          <w:rFonts w:hint="eastAsia"/>
          <w:color w:val="FF0000"/>
        </w:rPr>
        <w:t>mu</w:t>
      </w:r>
      <w:r w:rsidRPr="00A246F8">
        <w:rPr>
          <w:rFonts w:hint="eastAsia"/>
          <w:color w:val="FF0000"/>
        </w:rPr>
        <w:t>的</w:t>
      </w:r>
      <w:r w:rsidRPr="00A246F8">
        <w:rPr>
          <w:color w:val="FF0000"/>
        </w:rPr>
        <w:t>配置文件可以进行天数的配置。另外</w:t>
      </w:r>
      <w:r w:rsidRPr="00A246F8">
        <w:rPr>
          <w:rFonts w:hint="eastAsia"/>
          <w:color w:val="FF0000"/>
        </w:rPr>
        <w:t>dms</w:t>
      </w:r>
      <w:r w:rsidRPr="00A246F8">
        <w:rPr>
          <w:color w:val="FF0000"/>
        </w:rPr>
        <w:t>-</w:t>
      </w:r>
      <w:r w:rsidRPr="00A246F8">
        <w:rPr>
          <w:rFonts w:hint="eastAsia"/>
          <w:color w:val="FF0000"/>
        </w:rPr>
        <w:t>agent</w:t>
      </w:r>
      <w:r w:rsidR="008041DE" w:rsidRPr="00A246F8">
        <w:rPr>
          <w:rFonts w:hint="eastAsia"/>
          <w:color w:val="FF0000"/>
        </w:rPr>
        <w:t>是默认</w:t>
      </w:r>
      <w:r w:rsidR="008041DE" w:rsidRPr="00A246F8">
        <w:rPr>
          <w:rFonts w:hint="eastAsia"/>
          <w:color w:val="FF0000"/>
        </w:rPr>
        <w:t>60</w:t>
      </w:r>
      <w:r w:rsidR="008041DE" w:rsidRPr="00A246F8">
        <w:rPr>
          <w:rFonts w:hint="eastAsia"/>
          <w:color w:val="FF0000"/>
        </w:rPr>
        <w:t>秒上报</w:t>
      </w:r>
      <w:r w:rsidR="008041DE" w:rsidRPr="00A246F8">
        <w:rPr>
          <w:color w:val="FF0000"/>
        </w:rPr>
        <w:t>一次。</w:t>
      </w:r>
      <w:r w:rsidR="008041DE" w:rsidRPr="00A246F8">
        <w:rPr>
          <w:rFonts w:hint="eastAsia"/>
          <w:color w:val="FF0000"/>
        </w:rPr>
        <w:t>在</w:t>
      </w:r>
      <w:r w:rsidR="008041DE" w:rsidRPr="00A246F8">
        <w:rPr>
          <w:color w:val="FF0000"/>
        </w:rPr>
        <w:t>兼容</w:t>
      </w:r>
      <w:r w:rsidR="008041DE" w:rsidRPr="00A246F8">
        <w:rPr>
          <w:rFonts w:hint="eastAsia"/>
          <w:color w:val="FF0000"/>
        </w:rPr>
        <w:t>1000</w:t>
      </w:r>
      <w:r w:rsidR="008041DE" w:rsidRPr="00A246F8">
        <w:rPr>
          <w:rFonts w:hint="eastAsia"/>
          <w:color w:val="FF0000"/>
        </w:rPr>
        <w:t>台</w:t>
      </w:r>
      <w:r w:rsidR="008041DE" w:rsidRPr="00A246F8">
        <w:rPr>
          <w:rFonts w:hint="eastAsia"/>
          <w:color w:val="FF0000"/>
        </w:rPr>
        <w:t>dms-agent</w:t>
      </w:r>
      <w:r w:rsidR="008041DE" w:rsidRPr="00A246F8">
        <w:rPr>
          <w:rFonts w:hint="eastAsia"/>
          <w:color w:val="FF0000"/>
        </w:rPr>
        <w:t>的</w:t>
      </w:r>
      <w:r w:rsidR="008041DE" w:rsidRPr="00A246F8">
        <w:rPr>
          <w:color w:val="FF0000"/>
        </w:rPr>
        <w:t>条件下，该数据库一天所产生的数据</w:t>
      </w:r>
      <w:r w:rsidR="008041DE" w:rsidRPr="00A246F8">
        <w:rPr>
          <w:rFonts w:hint="eastAsia"/>
          <w:color w:val="FF0000"/>
        </w:rPr>
        <w:t>记录</w:t>
      </w:r>
      <w:r w:rsidR="008041DE" w:rsidRPr="00A246F8">
        <w:rPr>
          <w:color w:val="FF0000"/>
        </w:rPr>
        <w:t>是</w:t>
      </w:r>
      <w:r w:rsidR="008041DE" w:rsidRPr="00A246F8">
        <w:rPr>
          <w:rFonts w:hint="eastAsia"/>
          <w:color w:val="FF0000"/>
        </w:rPr>
        <w:t>:</w:t>
      </w:r>
      <w:r w:rsidR="008041DE" w:rsidRPr="00A246F8">
        <w:rPr>
          <w:color w:val="FF0000"/>
        </w:rPr>
        <w:t>24</w:t>
      </w:r>
      <w:r w:rsidR="008041DE" w:rsidRPr="00A246F8">
        <w:rPr>
          <w:rFonts w:hint="eastAsia"/>
          <w:color w:val="FF0000"/>
        </w:rPr>
        <w:t>小时</w:t>
      </w:r>
      <w:r w:rsidR="008041DE" w:rsidRPr="00A246F8">
        <w:rPr>
          <w:rFonts w:hint="eastAsia"/>
          <w:color w:val="FF0000"/>
        </w:rPr>
        <w:t>*60</w:t>
      </w:r>
      <w:r w:rsidR="008041DE" w:rsidRPr="00A246F8">
        <w:rPr>
          <w:rFonts w:hint="eastAsia"/>
          <w:color w:val="FF0000"/>
        </w:rPr>
        <w:t>分钟</w:t>
      </w:r>
      <w:r w:rsidR="008041DE" w:rsidRPr="00A246F8">
        <w:rPr>
          <w:rFonts w:hint="eastAsia"/>
          <w:color w:val="FF0000"/>
        </w:rPr>
        <w:t>*1000</w:t>
      </w:r>
      <w:r w:rsidR="008041DE" w:rsidRPr="00A246F8">
        <w:rPr>
          <w:rFonts w:hint="eastAsia"/>
          <w:color w:val="FF0000"/>
        </w:rPr>
        <w:t>台</w:t>
      </w:r>
      <w:r w:rsidR="008041DE" w:rsidRPr="00A246F8">
        <w:rPr>
          <w:color w:val="FF0000"/>
        </w:rPr>
        <w:t>机器</w:t>
      </w:r>
      <w:r w:rsidR="008041DE" w:rsidRPr="00A246F8">
        <w:rPr>
          <w:color w:val="FF0000"/>
        </w:rPr>
        <w:t>=1440000</w:t>
      </w:r>
      <w:r w:rsidR="008041DE" w:rsidRPr="00A246F8">
        <w:rPr>
          <w:rFonts w:hint="eastAsia"/>
          <w:color w:val="FF0000"/>
        </w:rPr>
        <w:t>记录</w:t>
      </w:r>
      <w:r w:rsidR="008041DE" w:rsidRPr="00A246F8">
        <w:rPr>
          <w:color w:val="FF0000"/>
        </w:rPr>
        <w:t>。在</w:t>
      </w:r>
      <w:r w:rsidR="008041DE" w:rsidRPr="00A246F8">
        <w:rPr>
          <w:rFonts w:hint="eastAsia"/>
          <w:color w:val="FF0000"/>
        </w:rPr>
        <w:t>达到</w:t>
      </w:r>
      <w:r w:rsidR="008041DE" w:rsidRPr="00A246F8">
        <w:rPr>
          <w:color w:val="FF0000"/>
        </w:rPr>
        <w:t>配置保存的天数后，</w:t>
      </w:r>
      <w:r w:rsidR="008041DE" w:rsidRPr="00A246F8">
        <w:rPr>
          <w:rFonts w:hint="eastAsia"/>
          <w:color w:val="FF0000"/>
        </w:rPr>
        <w:t>之前</w:t>
      </w:r>
      <w:r w:rsidR="008041DE" w:rsidRPr="00A246F8">
        <w:rPr>
          <w:color w:val="FF0000"/>
        </w:rPr>
        <w:t>的数据需要定时删除</w:t>
      </w:r>
      <w:r w:rsidR="005478C4">
        <w:rPr>
          <w:rFonts w:hint="eastAsia"/>
          <w:color w:val="FF0000"/>
        </w:rPr>
        <w:t>(</w:t>
      </w:r>
      <w:r w:rsidR="005478C4">
        <w:rPr>
          <w:rFonts w:hint="eastAsia"/>
          <w:color w:val="FF0000"/>
        </w:rPr>
        <w:t>默认</w:t>
      </w:r>
      <w:r w:rsidR="005478C4">
        <w:rPr>
          <w:color w:val="FF0000"/>
        </w:rPr>
        <w:t>是保留</w:t>
      </w:r>
      <w:r w:rsidR="005478C4">
        <w:rPr>
          <w:rFonts w:hint="eastAsia"/>
          <w:color w:val="FF0000"/>
        </w:rPr>
        <w:t>7</w:t>
      </w:r>
      <w:r w:rsidR="005478C4">
        <w:rPr>
          <w:rFonts w:hint="eastAsia"/>
          <w:color w:val="FF0000"/>
        </w:rPr>
        <w:t>天</w:t>
      </w:r>
      <w:r w:rsidR="005478C4">
        <w:rPr>
          <w:color w:val="FF0000"/>
        </w:rPr>
        <w:t>的数据</w:t>
      </w:r>
      <w:r w:rsidR="005478C4">
        <w:rPr>
          <w:rFonts w:hint="eastAsia"/>
          <w:color w:val="FF0000"/>
        </w:rPr>
        <w:t>)</w:t>
      </w:r>
      <w:r w:rsidR="008041DE" w:rsidRPr="00A246F8">
        <w:rPr>
          <w:color w:val="FF0000"/>
        </w:rPr>
        <w:t>。保证</w:t>
      </w:r>
      <w:r w:rsidR="008041DE" w:rsidRPr="00A246F8">
        <w:rPr>
          <w:rFonts w:hint="eastAsia"/>
          <w:color w:val="FF0000"/>
        </w:rPr>
        <w:t>该</w:t>
      </w:r>
      <w:r w:rsidR="008041DE" w:rsidRPr="00A246F8">
        <w:rPr>
          <w:color w:val="FF0000"/>
        </w:rPr>
        <w:t>数据库内容不会无限增长。</w:t>
      </w:r>
    </w:p>
    <w:p w:rsidR="008D789C" w:rsidRDefault="008D789C" w:rsidP="008D789C"/>
    <w:p w:rsidR="009E74C5" w:rsidRDefault="009E74C5" w:rsidP="009E74C5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告警</w:t>
      </w:r>
      <w:r>
        <w:t>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E74C5" w:rsidTr="0046484C">
        <w:tc>
          <w:tcPr>
            <w:tcW w:w="4148" w:type="dxa"/>
          </w:tcPr>
          <w:p w:rsidR="009E74C5" w:rsidRDefault="009E74C5" w:rsidP="0046484C">
            <w:pPr>
              <w:tabs>
                <w:tab w:val="left" w:pos="1390"/>
              </w:tabs>
            </w:pPr>
            <w:r>
              <w:tab/>
            </w:r>
            <w:r>
              <w:rPr>
                <w:rFonts w:hint="eastAsia"/>
              </w:rPr>
              <w:t>数组库</w:t>
            </w:r>
            <w:r>
              <w:t>名</w:t>
            </w:r>
          </w:p>
        </w:tc>
        <w:tc>
          <w:tcPr>
            <w:tcW w:w="4148" w:type="dxa"/>
          </w:tcPr>
          <w:p w:rsidR="009E74C5" w:rsidRDefault="00CB2322" w:rsidP="0046484C">
            <w:r>
              <w:rPr>
                <w:rFonts w:hint="eastAsia"/>
              </w:rPr>
              <w:t>s</w:t>
            </w:r>
            <w:r>
              <w:t>vmweb</w:t>
            </w:r>
          </w:p>
        </w:tc>
      </w:tr>
      <w:tr w:rsidR="009E74C5" w:rsidTr="0046484C">
        <w:tc>
          <w:tcPr>
            <w:tcW w:w="4148" w:type="dxa"/>
          </w:tcPr>
          <w:p w:rsidR="009E74C5" w:rsidRDefault="009E74C5" w:rsidP="0046484C">
            <w:pPr>
              <w:tabs>
                <w:tab w:val="left" w:pos="1390"/>
              </w:tabs>
            </w:pPr>
            <w:r>
              <w:tab/>
            </w:r>
            <w:r>
              <w:rPr>
                <w:rFonts w:hint="eastAsia"/>
              </w:rPr>
              <w:t>表名</w:t>
            </w:r>
          </w:p>
        </w:tc>
        <w:tc>
          <w:tcPr>
            <w:tcW w:w="4148" w:type="dxa"/>
          </w:tcPr>
          <w:p w:rsidR="009E74C5" w:rsidRDefault="00CB2322" w:rsidP="0046484C">
            <w:r w:rsidRPr="00CB2322">
              <w:t>swwarn</w:t>
            </w:r>
          </w:p>
        </w:tc>
      </w:tr>
      <w:tr w:rsidR="009E74C5" w:rsidTr="0046484C">
        <w:tc>
          <w:tcPr>
            <w:tcW w:w="8296" w:type="dxa"/>
            <w:gridSpan w:val="2"/>
          </w:tcPr>
          <w:p w:rsidR="009E74C5" w:rsidRDefault="009E74C5" w:rsidP="0046484C">
            <w:pPr>
              <w:jc w:val="center"/>
            </w:pPr>
            <w:r>
              <w:rPr>
                <w:rFonts w:hint="eastAsia"/>
              </w:rPr>
              <w:t>字段</w:t>
            </w:r>
            <w:r>
              <w:t>信息</w:t>
            </w:r>
          </w:p>
        </w:tc>
      </w:tr>
      <w:tr w:rsidR="009E74C5" w:rsidTr="0046484C">
        <w:tc>
          <w:tcPr>
            <w:tcW w:w="4148" w:type="dxa"/>
          </w:tcPr>
          <w:p w:rsidR="009E74C5" w:rsidRDefault="009E74C5" w:rsidP="0046484C">
            <w:pPr>
              <w:tabs>
                <w:tab w:val="left" w:pos="2805"/>
              </w:tabs>
              <w:jc w:val="center"/>
            </w:pPr>
            <w:r>
              <w:rPr>
                <w:rFonts w:hint="eastAsia"/>
              </w:rPr>
              <w:t>字段</w:t>
            </w:r>
            <w:r>
              <w:t>名称</w:t>
            </w:r>
          </w:p>
        </w:tc>
        <w:tc>
          <w:tcPr>
            <w:tcW w:w="4148" w:type="dxa"/>
          </w:tcPr>
          <w:p w:rsidR="009E74C5" w:rsidRDefault="009E74C5" w:rsidP="0046484C">
            <w:pPr>
              <w:jc w:val="center"/>
            </w:pPr>
            <w:r>
              <w:rPr>
                <w:rFonts w:hint="eastAsia"/>
              </w:rPr>
              <w:t>字段</w:t>
            </w:r>
            <w:r>
              <w:t>说明</w:t>
            </w:r>
          </w:p>
        </w:tc>
      </w:tr>
      <w:tr w:rsidR="009E74C5" w:rsidTr="0046484C">
        <w:tc>
          <w:tcPr>
            <w:tcW w:w="4148" w:type="dxa"/>
          </w:tcPr>
          <w:p w:rsidR="009E74C5" w:rsidRDefault="00CB2322" w:rsidP="0046484C">
            <w:pPr>
              <w:jc w:val="center"/>
            </w:pPr>
            <w:r>
              <w:t>id</w:t>
            </w:r>
            <w:r w:rsidR="009E74C5">
              <w:rPr>
                <w:rFonts w:hint="eastAsia"/>
              </w:rPr>
              <w:t>(</w:t>
            </w:r>
            <w:r>
              <w:t>int</w:t>
            </w:r>
            <w:r w:rsidR="009E74C5">
              <w:t xml:space="preserve">) </w:t>
            </w:r>
          </w:p>
        </w:tc>
        <w:tc>
          <w:tcPr>
            <w:tcW w:w="4148" w:type="dxa"/>
          </w:tcPr>
          <w:p w:rsidR="009E74C5" w:rsidRDefault="00CB2322" w:rsidP="0046484C">
            <w:pPr>
              <w:jc w:val="center"/>
            </w:pPr>
            <w:r>
              <w:rPr>
                <w:rFonts w:hint="eastAsia"/>
              </w:rPr>
              <w:t>序号</w:t>
            </w:r>
            <w:r>
              <w:t>，自动增长</w:t>
            </w:r>
          </w:p>
        </w:tc>
      </w:tr>
      <w:tr w:rsidR="009E74C5" w:rsidTr="0046484C">
        <w:tc>
          <w:tcPr>
            <w:tcW w:w="4148" w:type="dxa"/>
          </w:tcPr>
          <w:p w:rsidR="009E74C5" w:rsidRDefault="00CB2322" w:rsidP="00CB2322">
            <w:pPr>
              <w:jc w:val="center"/>
            </w:pPr>
            <w:r>
              <w:t>groupname</w:t>
            </w:r>
            <w:r w:rsidR="009E74C5">
              <w:rPr>
                <w:rFonts w:hint="eastAsia"/>
              </w:rPr>
              <w:t>(</w:t>
            </w:r>
            <w:r w:rsidR="009E74C5">
              <w:t>varchar(</w:t>
            </w:r>
            <w:r>
              <w:t>40</w:t>
            </w:r>
            <w:r w:rsidR="009E74C5">
              <w:t xml:space="preserve">))  </w:t>
            </w:r>
          </w:p>
        </w:tc>
        <w:tc>
          <w:tcPr>
            <w:tcW w:w="4148" w:type="dxa"/>
          </w:tcPr>
          <w:p w:rsidR="009E74C5" w:rsidRDefault="00CB2322" w:rsidP="0046484C">
            <w:pPr>
              <w:jc w:val="center"/>
            </w:pPr>
            <w:r>
              <w:rPr>
                <w:rFonts w:hint="eastAsia"/>
              </w:rPr>
              <w:t>组名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mu)</w:t>
            </w:r>
          </w:p>
        </w:tc>
      </w:tr>
      <w:tr w:rsidR="009E74C5" w:rsidTr="0046484C">
        <w:tc>
          <w:tcPr>
            <w:tcW w:w="4148" w:type="dxa"/>
          </w:tcPr>
          <w:p w:rsidR="009E74C5" w:rsidRDefault="00CB2322" w:rsidP="0046484C">
            <w:pPr>
              <w:jc w:val="center"/>
            </w:pPr>
            <w:r>
              <w:t>devname(varchar(40))</w:t>
            </w:r>
          </w:p>
        </w:tc>
        <w:tc>
          <w:tcPr>
            <w:tcW w:w="4148" w:type="dxa"/>
          </w:tcPr>
          <w:p w:rsidR="009E74C5" w:rsidRDefault="00CB2322" w:rsidP="0046484C">
            <w:pPr>
              <w:jc w:val="center"/>
            </w:pPr>
            <w:r>
              <w:rPr>
                <w:rFonts w:hint="eastAsia"/>
              </w:rPr>
              <w:t>设备</w:t>
            </w:r>
            <w:r>
              <w:t>名称</w:t>
            </w:r>
          </w:p>
        </w:tc>
      </w:tr>
      <w:tr w:rsidR="009E74C5" w:rsidTr="0046484C">
        <w:tc>
          <w:tcPr>
            <w:tcW w:w="4148" w:type="dxa"/>
          </w:tcPr>
          <w:p w:rsidR="009E74C5" w:rsidRDefault="00CB2322" w:rsidP="00CB2322">
            <w:pPr>
              <w:jc w:val="center"/>
            </w:pPr>
            <w:r>
              <w:t>softname</w:t>
            </w:r>
            <w:r w:rsidR="009E74C5">
              <w:rPr>
                <w:rFonts w:hint="eastAsia"/>
              </w:rPr>
              <w:t>(</w:t>
            </w:r>
            <w:r>
              <w:t>varchar(40)</w:t>
            </w:r>
            <w:r w:rsidR="009E74C5">
              <w:t>)</w:t>
            </w:r>
          </w:p>
        </w:tc>
        <w:tc>
          <w:tcPr>
            <w:tcW w:w="4148" w:type="dxa"/>
          </w:tcPr>
          <w:p w:rsidR="009E74C5" w:rsidRDefault="00CB2322" w:rsidP="0046484C">
            <w:pPr>
              <w:jc w:val="center"/>
            </w:pPr>
            <w:r>
              <w:rPr>
                <w:rFonts w:hint="eastAsia"/>
              </w:rPr>
              <w:t>软件</w:t>
            </w:r>
            <w:r>
              <w:t>名称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固定</w:t>
            </w:r>
            <w:r>
              <w:t>为</w:t>
            </w:r>
            <w:r>
              <w:rPr>
                <w:rFonts w:hint="eastAsia"/>
              </w:rPr>
              <w:t>dms-agent)</w:t>
            </w:r>
          </w:p>
        </w:tc>
      </w:tr>
      <w:tr w:rsidR="009E74C5" w:rsidTr="0046484C">
        <w:tc>
          <w:tcPr>
            <w:tcW w:w="4148" w:type="dxa"/>
          </w:tcPr>
          <w:p w:rsidR="009E74C5" w:rsidRDefault="00411C0E" w:rsidP="0046484C">
            <w:pPr>
              <w:jc w:val="center"/>
            </w:pPr>
            <w:r w:rsidRPr="00411C0E">
              <w:t>warnlevel</w:t>
            </w:r>
            <w:r w:rsidR="009E74C5">
              <w:rPr>
                <w:rFonts w:hint="eastAsia"/>
              </w:rPr>
              <w:t>(</w:t>
            </w:r>
            <w:r w:rsidR="009E74C5">
              <w:t>int</w:t>
            </w:r>
            <w:r>
              <w:t>(11)</w:t>
            </w:r>
            <w:r w:rsidR="009E74C5">
              <w:t>)</w:t>
            </w:r>
          </w:p>
        </w:tc>
        <w:tc>
          <w:tcPr>
            <w:tcW w:w="4148" w:type="dxa"/>
          </w:tcPr>
          <w:p w:rsidR="009E74C5" w:rsidRDefault="00411C0E" w:rsidP="0046484C">
            <w:pPr>
              <w:jc w:val="center"/>
            </w:pPr>
            <w:r>
              <w:rPr>
                <w:rFonts w:hint="eastAsia"/>
              </w:rPr>
              <w:t>警告</w:t>
            </w:r>
            <w:r>
              <w:t>级别</w:t>
            </w:r>
          </w:p>
        </w:tc>
      </w:tr>
      <w:tr w:rsidR="009E74C5" w:rsidTr="0046484C">
        <w:tc>
          <w:tcPr>
            <w:tcW w:w="4148" w:type="dxa"/>
          </w:tcPr>
          <w:p w:rsidR="009E74C5" w:rsidRDefault="00411C0E" w:rsidP="0046484C">
            <w:pPr>
              <w:jc w:val="center"/>
            </w:pPr>
            <w:r w:rsidRPr="00411C0E">
              <w:t>occurtime</w:t>
            </w:r>
            <w:r w:rsidR="009E74C5">
              <w:rPr>
                <w:rFonts w:hint="eastAsia"/>
              </w:rPr>
              <w:t>(</w:t>
            </w:r>
            <w:r w:rsidRPr="00411C0E">
              <w:t>varchar(40)</w:t>
            </w:r>
            <w:r w:rsidR="009E74C5">
              <w:t>)</w:t>
            </w:r>
          </w:p>
        </w:tc>
        <w:tc>
          <w:tcPr>
            <w:tcW w:w="4148" w:type="dxa"/>
          </w:tcPr>
          <w:p w:rsidR="009E74C5" w:rsidRDefault="00AB5161" w:rsidP="0046484C">
            <w:pPr>
              <w:jc w:val="center"/>
            </w:pPr>
            <w:r>
              <w:rPr>
                <w:rFonts w:hint="eastAsia"/>
              </w:rPr>
              <w:t>警告</w:t>
            </w:r>
            <w:r>
              <w:t>发生时间</w:t>
            </w:r>
          </w:p>
        </w:tc>
      </w:tr>
      <w:tr w:rsidR="009E74C5" w:rsidTr="0046484C">
        <w:tc>
          <w:tcPr>
            <w:tcW w:w="4148" w:type="dxa"/>
          </w:tcPr>
          <w:p w:rsidR="009E74C5" w:rsidRDefault="00AB5161" w:rsidP="0046484C">
            <w:pPr>
              <w:jc w:val="center"/>
            </w:pPr>
            <w:r w:rsidRPr="00AB5161">
              <w:t xml:space="preserve">warntext </w:t>
            </w:r>
            <w:r w:rsidR="009E74C5">
              <w:t>(</w:t>
            </w:r>
            <w:r w:rsidRPr="00411C0E">
              <w:t>varchar</w:t>
            </w:r>
            <w:r>
              <w:t>(200)</w:t>
            </w:r>
            <w:r w:rsidR="009E74C5">
              <w:t>)</w:t>
            </w:r>
          </w:p>
        </w:tc>
        <w:tc>
          <w:tcPr>
            <w:tcW w:w="4148" w:type="dxa"/>
          </w:tcPr>
          <w:p w:rsidR="009E74C5" w:rsidRDefault="00AB5161" w:rsidP="0046484C">
            <w:pPr>
              <w:jc w:val="center"/>
            </w:pPr>
            <w:r>
              <w:rPr>
                <w:rFonts w:hint="eastAsia"/>
              </w:rPr>
              <w:t>警告消息</w:t>
            </w:r>
            <w:r>
              <w:t>内容</w:t>
            </w:r>
          </w:p>
        </w:tc>
      </w:tr>
    </w:tbl>
    <w:p w:rsidR="009E74C5" w:rsidRDefault="009E74C5" w:rsidP="009E74C5">
      <w:pPr>
        <w:pStyle w:val="a8"/>
        <w:ind w:left="420" w:firstLineChars="0" w:firstLine="0"/>
      </w:pPr>
    </w:p>
    <w:p w:rsidR="0032634A" w:rsidRDefault="0032634A" w:rsidP="0032634A"/>
    <w:p w:rsidR="0032634A" w:rsidRDefault="00281890" w:rsidP="00281890">
      <w:pPr>
        <w:pStyle w:val="3"/>
      </w:pPr>
      <w:bookmarkStart w:id="10" w:name="_Toc478542499"/>
      <w:r>
        <w:rPr>
          <w:rFonts w:hint="eastAsia"/>
        </w:rPr>
        <w:t>设备状态码</w:t>
      </w:r>
      <w:bookmarkEnd w:id="10"/>
    </w:p>
    <w:p w:rsidR="00281890" w:rsidRDefault="00281890" w:rsidP="00281890">
      <w:r>
        <w:rPr>
          <w:rFonts w:hint="eastAsia"/>
        </w:rPr>
        <w:t>设备</w:t>
      </w:r>
      <w:r>
        <w:t>状态</w:t>
      </w:r>
      <w:r>
        <w:rPr>
          <w:rFonts w:hint="eastAsia"/>
        </w:rPr>
        <w:t>码</w:t>
      </w:r>
      <w:r>
        <w:t>主要是针对</w:t>
      </w:r>
      <w:r>
        <w:rPr>
          <w:rFonts w:hint="eastAsia"/>
        </w:rPr>
        <w:t>硬件</w:t>
      </w:r>
      <w:r>
        <w:t>信息表的</w:t>
      </w:r>
      <w:r>
        <w:rPr>
          <w:rFonts w:hint="eastAsia"/>
        </w:rPr>
        <w:t>state</w:t>
      </w:r>
      <w:r>
        <w:rPr>
          <w:rFonts w:hint="eastAsia"/>
        </w:rPr>
        <w:t>字段</w:t>
      </w:r>
      <w:r>
        <w:t>进行说明</w:t>
      </w:r>
      <w:r>
        <w:rPr>
          <w:rFonts w:hint="eastAsia"/>
        </w:rPr>
        <w:t>.</w:t>
      </w:r>
      <w:r>
        <w:rPr>
          <w:rFonts w:hint="eastAsia"/>
        </w:rPr>
        <w:t>该</w:t>
      </w:r>
      <w:r>
        <w:t>字段表示当前主机的一个状态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1890" w:rsidTr="00281890">
        <w:tc>
          <w:tcPr>
            <w:tcW w:w="4148" w:type="dxa"/>
          </w:tcPr>
          <w:p w:rsidR="00281890" w:rsidRDefault="00281890" w:rsidP="00281890">
            <w:r>
              <w:rPr>
                <w:rFonts w:hint="eastAsia"/>
              </w:rPr>
              <w:t>state</w:t>
            </w:r>
          </w:p>
        </w:tc>
        <w:tc>
          <w:tcPr>
            <w:tcW w:w="4148" w:type="dxa"/>
          </w:tcPr>
          <w:p w:rsidR="00281890" w:rsidRDefault="00281890" w:rsidP="00281890">
            <w:r>
              <w:rPr>
                <w:rFonts w:hint="eastAsia"/>
              </w:rPr>
              <w:t>说明</w:t>
            </w:r>
          </w:p>
        </w:tc>
      </w:tr>
      <w:tr w:rsidR="00281890" w:rsidTr="00281890">
        <w:tc>
          <w:tcPr>
            <w:tcW w:w="4148" w:type="dxa"/>
          </w:tcPr>
          <w:p w:rsidR="00281890" w:rsidRDefault="00281890" w:rsidP="00281890">
            <w:r>
              <w:rPr>
                <w:rFonts w:hint="eastAsia"/>
              </w:rPr>
              <w:lastRenderedPageBreak/>
              <w:t>0</w:t>
            </w:r>
          </w:p>
        </w:tc>
        <w:tc>
          <w:tcPr>
            <w:tcW w:w="4148" w:type="dxa"/>
          </w:tcPr>
          <w:p w:rsidR="00281890" w:rsidRDefault="00281890" w:rsidP="00281890">
            <w:r>
              <w:rPr>
                <w:rFonts w:hint="eastAsia"/>
              </w:rPr>
              <w:t>主机</w:t>
            </w:r>
            <w:r>
              <w:t>运行正常</w:t>
            </w:r>
          </w:p>
        </w:tc>
      </w:tr>
      <w:tr w:rsidR="00281890" w:rsidTr="00281890">
        <w:tc>
          <w:tcPr>
            <w:tcW w:w="4148" w:type="dxa"/>
          </w:tcPr>
          <w:p w:rsidR="00281890" w:rsidRDefault="00330FB7" w:rsidP="00281890"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281890" w:rsidRDefault="00330FB7" w:rsidP="00281890">
            <w:r>
              <w:rPr>
                <w:rFonts w:hint="eastAsia"/>
              </w:rPr>
              <w:t>设备</w:t>
            </w:r>
            <w:r>
              <w:t>掉线</w:t>
            </w:r>
          </w:p>
        </w:tc>
      </w:tr>
      <w:tr w:rsidR="00281890" w:rsidTr="00281890">
        <w:tc>
          <w:tcPr>
            <w:tcW w:w="4148" w:type="dxa"/>
          </w:tcPr>
          <w:p w:rsidR="00281890" w:rsidRDefault="00330FB7" w:rsidP="00281890"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281890" w:rsidRDefault="00330FB7" w:rsidP="0028189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负载</w:t>
            </w:r>
          </w:p>
        </w:tc>
      </w:tr>
      <w:tr w:rsidR="00330FB7" w:rsidTr="00281890">
        <w:tc>
          <w:tcPr>
            <w:tcW w:w="4148" w:type="dxa"/>
          </w:tcPr>
          <w:p w:rsidR="00330FB7" w:rsidRDefault="00330FB7" w:rsidP="00281890"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330FB7" w:rsidRDefault="00330FB7" w:rsidP="00281890">
            <w:r>
              <w:rPr>
                <w:rFonts w:hint="eastAsia"/>
              </w:rPr>
              <w:t>内存</w:t>
            </w:r>
            <w:r>
              <w:t>负载</w:t>
            </w:r>
          </w:p>
        </w:tc>
      </w:tr>
      <w:tr w:rsidR="00330FB7" w:rsidTr="00281890">
        <w:tc>
          <w:tcPr>
            <w:tcW w:w="4148" w:type="dxa"/>
          </w:tcPr>
          <w:p w:rsidR="00330FB7" w:rsidRDefault="00330FB7" w:rsidP="00281890"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330FB7" w:rsidRDefault="00330FB7" w:rsidP="00281890">
            <w:r>
              <w:rPr>
                <w:rFonts w:hint="eastAsia"/>
              </w:rPr>
              <w:t>磁盘</w:t>
            </w:r>
            <w:r>
              <w:t>负载</w:t>
            </w:r>
          </w:p>
        </w:tc>
      </w:tr>
      <w:tr w:rsidR="00330FB7" w:rsidTr="00281890">
        <w:tc>
          <w:tcPr>
            <w:tcW w:w="4148" w:type="dxa"/>
          </w:tcPr>
          <w:p w:rsidR="00330FB7" w:rsidRDefault="00330FB7" w:rsidP="00281890"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330FB7" w:rsidRDefault="00330FB7" w:rsidP="00281890">
            <w:r>
              <w:t>C</w:t>
            </w:r>
            <w:r>
              <w:rPr>
                <w:rFonts w:hint="eastAsia"/>
              </w:rPr>
              <w:t>pu</w:t>
            </w:r>
            <w:r>
              <w:rPr>
                <w:rFonts w:hint="eastAsia"/>
              </w:rPr>
              <w:t>和</w:t>
            </w:r>
            <w:r>
              <w:t>内存负载</w:t>
            </w:r>
          </w:p>
        </w:tc>
      </w:tr>
      <w:tr w:rsidR="00330FB7" w:rsidTr="00281890">
        <w:tc>
          <w:tcPr>
            <w:tcW w:w="4148" w:type="dxa"/>
          </w:tcPr>
          <w:p w:rsidR="00330FB7" w:rsidRDefault="00330FB7" w:rsidP="00281890"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330FB7" w:rsidRDefault="00330FB7" w:rsidP="0028189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磁盘</w:t>
            </w:r>
            <w:r>
              <w:t>负载</w:t>
            </w:r>
          </w:p>
        </w:tc>
      </w:tr>
      <w:tr w:rsidR="00330FB7" w:rsidTr="00281890">
        <w:tc>
          <w:tcPr>
            <w:tcW w:w="4148" w:type="dxa"/>
          </w:tcPr>
          <w:p w:rsidR="00330FB7" w:rsidRDefault="00330FB7" w:rsidP="00281890"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330FB7" w:rsidRDefault="00330FB7" w:rsidP="00281890">
            <w:r>
              <w:rPr>
                <w:rFonts w:hint="eastAsia"/>
              </w:rPr>
              <w:t>内存</w:t>
            </w:r>
            <w:r>
              <w:t>磁盘负载</w:t>
            </w:r>
          </w:p>
        </w:tc>
      </w:tr>
      <w:tr w:rsidR="00330FB7" w:rsidTr="00281890">
        <w:tc>
          <w:tcPr>
            <w:tcW w:w="4148" w:type="dxa"/>
          </w:tcPr>
          <w:p w:rsidR="00330FB7" w:rsidRDefault="00330FB7" w:rsidP="00281890"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330FB7" w:rsidRDefault="00330FB7" w:rsidP="00281890"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、</w:t>
            </w:r>
            <w:r>
              <w:t>内存和磁盘负载</w:t>
            </w:r>
          </w:p>
        </w:tc>
      </w:tr>
    </w:tbl>
    <w:p w:rsidR="00281890" w:rsidRPr="00281890" w:rsidRDefault="00281890" w:rsidP="00281890"/>
    <w:p w:rsidR="00BD553F" w:rsidRDefault="00164E33" w:rsidP="00164E33">
      <w:pPr>
        <w:pStyle w:val="2"/>
      </w:pPr>
      <w:bookmarkStart w:id="11" w:name="_Toc478542500"/>
      <w:r>
        <w:t>W</w:t>
      </w:r>
      <w:r>
        <w:rPr>
          <w:rFonts w:hint="eastAsia"/>
        </w:rPr>
        <w:t>eb</w:t>
      </w:r>
      <w:r w:rsidR="00B2235A">
        <w:rPr>
          <w:rFonts w:hint="eastAsia"/>
        </w:rPr>
        <w:t>规格</w:t>
      </w:r>
      <w:bookmarkEnd w:id="11"/>
    </w:p>
    <w:p w:rsidR="00B2235A" w:rsidRPr="00B2235A" w:rsidRDefault="000415CE" w:rsidP="00B2235A">
      <w:pPr>
        <w:pStyle w:val="3"/>
      </w:pPr>
      <w:bookmarkStart w:id="12" w:name="_Toc478542501"/>
      <w:r>
        <w:rPr>
          <w:rFonts w:hint="eastAsia"/>
        </w:rPr>
        <w:t>信息展示</w:t>
      </w:r>
      <w:bookmarkEnd w:id="12"/>
    </w:p>
    <w:p w:rsidR="00164E33" w:rsidRDefault="00164E33" w:rsidP="007D3052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t>对设备硬件信息</w:t>
      </w:r>
      <w:r>
        <w:rPr>
          <w:rFonts w:hint="eastAsia"/>
        </w:rPr>
        <w:t>和</w:t>
      </w:r>
      <w:r>
        <w:t>运行时的信息进行展示的时候，必须放在同一个页面中。</w:t>
      </w:r>
      <w:r>
        <w:rPr>
          <w:rFonts w:hint="eastAsia"/>
        </w:rPr>
        <w:t>且</w:t>
      </w:r>
      <w:r>
        <w:t>通过图表的方式进行展示。</w:t>
      </w:r>
    </w:p>
    <w:p w:rsidR="00B2235A" w:rsidRDefault="007D3052" w:rsidP="000415CE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在</w:t>
      </w:r>
      <w:r>
        <w:t>对</w:t>
      </w:r>
      <w:r>
        <w:rPr>
          <w:rFonts w:hint="eastAsia"/>
        </w:rPr>
        <w:t>运行时</w:t>
      </w:r>
      <w:r>
        <w:t>数据进行展示时，如果超过当前设置的阈值，前端需要通过不同的颜色来区分是否达到告警。</w:t>
      </w:r>
    </w:p>
    <w:p w:rsidR="001E5221" w:rsidRDefault="000415CE" w:rsidP="001E5221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前端</w:t>
      </w:r>
      <w:r>
        <w:t>设备获取</w:t>
      </w:r>
      <w:r>
        <w:rPr>
          <w:rFonts w:hint="eastAsia"/>
        </w:rPr>
        <w:t>设备名</w:t>
      </w:r>
      <w:r>
        <w:t>接口</w:t>
      </w:r>
      <w:r>
        <w:rPr>
          <w:rFonts w:hint="eastAsia"/>
        </w:rPr>
        <w:t>,</w:t>
      </w:r>
      <w:r>
        <w:rPr>
          <w:rFonts w:hint="eastAsia"/>
        </w:rPr>
        <w:t>通过</w:t>
      </w:r>
      <w:r>
        <w:t>树</w:t>
      </w:r>
      <w:r>
        <w:rPr>
          <w:rFonts w:hint="eastAsia"/>
        </w:rPr>
        <w:t>状的形式</w:t>
      </w:r>
      <w:r>
        <w:t>来展现数据</w:t>
      </w:r>
      <w:r w:rsidR="001E5221">
        <w:rPr>
          <w:rFonts w:hint="eastAsia"/>
        </w:rPr>
        <w:t>.</w:t>
      </w:r>
    </w:p>
    <w:p w:rsidR="001E5221" w:rsidRDefault="001E5221" w:rsidP="001E5221">
      <w:pPr>
        <w:pStyle w:val="3"/>
      </w:pPr>
      <w:bookmarkStart w:id="13" w:name="_Toc478542502"/>
      <w:r>
        <w:rPr>
          <w:rFonts w:hint="eastAsia"/>
        </w:rPr>
        <w:t>功能</w:t>
      </w:r>
      <w:r>
        <w:t>规格</w:t>
      </w:r>
      <w:bookmarkEnd w:id="13"/>
    </w:p>
    <w:p w:rsidR="00ED12B1" w:rsidRPr="00ED12B1" w:rsidRDefault="000C0BF4" w:rsidP="00FB4F61">
      <w:pPr>
        <w:pStyle w:val="4"/>
        <w:spacing w:line="377" w:lineRule="auto"/>
        <w:ind w:left="284"/>
      </w:pPr>
      <w:r>
        <w:rPr>
          <w:rFonts w:hint="eastAsia"/>
        </w:rPr>
        <w:t>设备操作</w:t>
      </w:r>
    </w:p>
    <w:p w:rsidR="001E5221" w:rsidRDefault="001E5221" w:rsidP="00ED12B1">
      <w:pPr>
        <w:ind w:firstLineChars="100" w:firstLine="210"/>
      </w:pPr>
      <w:r>
        <w:rPr>
          <w:rFonts w:hint="eastAsia"/>
        </w:rPr>
        <w:t>设备</w:t>
      </w:r>
      <w:r w:rsidR="000C6C06">
        <w:t>展示的树结构</w:t>
      </w:r>
      <w:r w:rsidR="000C6C06">
        <w:rPr>
          <w:rFonts w:hint="eastAsia"/>
        </w:rPr>
        <w:t>，</w:t>
      </w:r>
      <w:r w:rsidR="000C6C06">
        <w:t>需要</w:t>
      </w:r>
      <w:r w:rsidR="000C6C06">
        <w:rPr>
          <w:rFonts w:hint="eastAsia"/>
        </w:rPr>
        <w:t>支持</w:t>
      </w:r>
      <w:r w:rsidR="000C6C06">
        <w:t>分角色来管理对应的设备。</w:t>
      </w:r>
      <w:r w:rsidR="000C6C06">
        <w:rPr>
          <w:rFonts w:hint="eastAsia"/>
        </w:rPr>
        <w:t>在</w:t>
      </w:r>
      <w:r w:rsidR="00080B17">
        <w:t>树的结构中，父节点</w:t>
      </w:r>
      <w:r w:rsidR="00080B17">
        <w:rPr>
          <w:rFonts w:hint="eastAsia"/>
        </w:rPr>
        <w:t>管理</w:t>
      </w:r>
      <w:r w:rsidR="00080B17">
        <w:t>对应的角色名，</w:t>
      </w:r>
      <w:r w:rsidR="00080B17">
        <w:rPr>
          <w:rFonts w:hint="eastAsia"/>
        </w:rPr>
        <w:t>子</w:t>
      </w:r>
      <w:r w:rsidR="00080B17">
        <w:t>节点管理对应的设备名。目前</w:t>
      </w:r>
      <w:r w:rsidR="00080B17">
        <w:rPr>
          <w:rFonts w:hint="eastAsia"/>
        </w:rPr>
        <w:t>树仅</w:t>
      </w:r>
      <w:r w:rsidR="00080B17">
        <w:t>支持</w:t>
      </w:r>
      <w:r w:rsidR="00080B17">
        <w:rPr>
          <w:rFonts w:hint="eastAsia"/>
        </w:rPr>
        <w:t>1</w:t>
      </w:r>
      <w:r w:rsidR="00080B17">
        <w:rPr>
          <w:rFonts w:hint="eastAsia"/>
        </w:rPr>
        <w:t>级</w:t>
      </w:r>
      <w:r w:rsidR="00080B17">
        <w:t>分类</w:t>
      </w:r>
      <w:r w:rsidR="00080B17">
        <w:rPr>
          <w:rFonts w:hint="eastAsia"/>
        </w:rPr>
        <w:t>.</w:t>
      </w:r>
      <w:r w:rsidR="009F0F12" w:rsidRPr="009F0F12">
        <w:rPr>
          <w:rFonts w:hint="eastAsia"/>
          <w:color w:val="FF0000"/>
        </w:rPr>
        <w:t>（</w:t>
      </w:r>
      <w:r w:rsidR="004E6091">
        <w:rPr>
          <w:rFonts w:hint="eastAsia"/>
          <w:color w:val="FF0000"/>
        </w:rPr>
        <w:t>方案</w:t>
      </w:r>
      <w:r w:rsidR="004E6091">
        <w:rPr>
          <w:rFonts w:hint="eastAsia"/>
          <w:color w:val="FF0000"/>
        </w:rPr>
        <w:t>1</w:t>
      </w:r>
      <w:r w:rsidR="004E6091">
        <w:rPr>
          <w:rFonts w:hint="eastAsia"/>
          <w:color w:val="FF0000"/>
        </w:rPr>
        <w:t>：固定</w:t>
      </w:r>
      <w:r w:rsidR="004E6091">
        <w:rPr>
          <w:rFonts w:hint="eastAsia"/>
          <w:color w:val="FF0000"/>
        </w:rPr>
        <w:t>5</w:t>
      </w:r>
      <w:r w:rsidR="004E6091">
        <w:rPr>
          <w:rFonts w:hint="eastAsia"/>
          <w:color w:val="FF0000"/>
        </w:rPr>
        <w:t>级</w:t>
      </w:r>
      <w:r w:rsidR="004E6091">
        <w:rPr>
          <w:rFonts w:hint="eastAsia"/>
          <w:color w:val="FF0000"/>
        </w:rPr>
        <w:t xml:space="preserve"> </w:t>
      </w:r>
      <w:r w:rsidR="004E6091">
        <w:rPr>
          <w:rFonts w:hint="eastAsia"/>
          <w:color w:val="FF0000"/>
        </w:rPr>
        <w:t>方案</w:t>
      </w:r>
      <w:r w:rsidR="004E6091">
        <w:rPr>
          <w:rFonts w:hint="eastAsia"/>
          <w:color w:val="FF0000"/>
        </w:rPr>
        <w:t>2</w:t>
      </w:r>
      <w:r w:rsidR="004E6091">
        <w:rPr>
          <w:rFonts w:hint="eastAsia"/>
          <w:color w:val="FF0000"/>
        </w:rPr>
        <w:t>：灵活级别</w:t>
      </w:r>
      <w:r w:rsidR="009F0F12" w:rsidRPr="009F0F12">
        <w:rPr>
          <w:rFonts w:hint="eastAsia"/>
          <w:color w:val="FF0000"/>
        </w:rPr>
        <w:t>）</w:t>
      </w:r>
    </w:p>
    <w:p w:rsidR="000A5668" w:rsidRDefault="000A5668" w:rsidP="00ED12B1">
      <w:pPr>
        <w:ind w:firstLineChars="100" w:firstLine="210"/>
      </w:pPr>
      <w:r>
        <w:rPr>
          <w:rFonts w:hint="eastAsia"/>
        </w:rPr>
        <w:t>对于</w:t>
      </w:r>
      <w:r>
        <w:t>父节点的管理，</w:t>
      </w:r>
      <w:r>
        <w:rPr>
          <w:rFonts w:hint="eastAsia"/>
        </w:rPr>
        <w:t>需要</w:t>
      </w:r>
      <w:r>
        <w:t>支持对应</w:t>
      </w:r>
      <w:r>
        <w:rPr>
          <w:rFonts w:hint="eastAsia"/>
        </w:rPr>
        <w:t>的</w:t>
      </w:r>
      <w:r>
        <w:t>增加、修改和删除操作。</w:t>
      </w:r>
      <w:r w:rsidR="00D10345">
        <w:rPr>
          <w:rFonts w:hint="eastAsia"/>
        </w:rPr>
        <w:t>且</w:t>
      </w:r>
      <w:r w:rsidR="00D10345">
        <w:t>删除操作必须是</w:t>
      </w:r>
      <w:r w:rsidR="00D10345">
        <w:rPr>
          <w:rFonts w:hint="eastAsia"/>
        </w:rPr>
        <w:t>当前</w:t>
      </w:r>
      <w:r w:rsidR="00D10345">
        <w:t>的子节点为空才支持此操作。</w:t>
      </w:r>
    </w:p>
    <w:p w:rsidR="000A5668" w:rsidRDefault="000A5668" w:rsidP="00ED12B1">
      <w:pPr>
        <w:ind w:firstLineChars="100" w:firstLine="210"/>
      </w:pPr>
      <w:r>
        <w:rPr>
          <w:rFonts w:hint="eastAsia"/>
        </w:rPr>
        <w:t>对于</w:t>
      </w:r>
      <w:r>
        <w:t>子节点的管理，</w:t>
      </w:r>
      <w:r>
        <w:rPr>
          <w:rFonts w:hint="eastAsia"/>
        </w:rPr>
        <w:t>在设备</w:t>
      </w:r>
      <w:r>
        <w:t>展示这一块，</w:t>
      </w:r>
      <w:r>
        <w:rPr>
          <w:rFonts w:hint="eastAsia"/>
        </w:rPr>
        <w:t>目前</w:t>
      </w:r>
      <w:r>
        <w:t>方案有两种</w:t>
      </w:r>
      <w:r>
        <w:rPr>
          <w:rFonts w:hint="eastAsia"/>
        </w:rPr>
        <w:t>:</w:t>
      </w:r>
    </w:p>
    <w:p w:rsidR="000A5668" w:rsidRPr="000A5668" w:rsidRDefault="000A5668" w:rsidP="000A5668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设备</w:t>
      </w:r>
      <w:r>
        <w:t>支持新增</w:t>
      </w:r>
      <w:r w:rsidR="005F6E1B">
        <w:rPr>
          <w:rFonts w:hint="eastAsia"/>
        </w:rPr>
        <w:t>，用户</w:t>
      </w:r>
      <w:r w:rsidR="009E4312">
        <w:rPr>
          <w:rFonts w:hint="eastAsia"/>
        </w:rPr>
        <w:t>可以</w:t>
      </w:r>
      <w:r w:rsidR="009E4312">
        <w:t>根据已知的设备进行添加操作</w:t>
      </w:r>
      <w:r w:rsidR="009E4312">
        <w:rPr>
          <w:rFonts w:hint="eastAsia"/>
        </w:rPr>
        <w:t>。</w:t>
      </w:r>
      <w:r w:rsidR="009E4312">
        <w:t>但是</w:t>
      </w:r>
      <w:r w:rsidR="009E4312">
        <w:rPr>
          <w:rFonts w:hint="eastAsia"/>
        </w:rPr>
        <w:t>默认添加</w:t>
      </w:r>
      <w:r w:rsidR="009E4312">
        <w:t>的</w:t>
      </w:r>
      <w:r w:rsidR="009E4312">
        <w:rPr>
          <w:rFonts w:hint="eastAsia"/>
        </w:rPr>
        <w:t>设备</w:t>
      </w:r>
      <w:r w:rsidR="009E4312">
        <w:t>为离线状态。且对应的</w:t>
      </w:r>
      <w:r w:rsidR="009E4312">
        <w:rPr>
          <w:rFonts w:hint="eastAsia"/>
        </w:rPr>
        <w:t>主机</w:t>
      </w:r>
      <w:r w:rsidR="009E4312">
        <w:t>信息都没有。</w:t>
      </w:r>
      <w:r w:rsidR="009E4312">
        <w:rPr>
          <w:rFonts w:hint="eastAsia"/>
        </w:rPr>
        <w:t>因为</w:t>
      </w:r>
      <w:r w:rsidR="009E4312">
        <w:t>设备的信息和展示统统来源于</w:t>
      </w:r>
      <w:r w:rsidR="009E4312">
        <w:rPr>
          <w:rFonts w:hint="eastAsia"/>
        </w:rPr>
        <w:t>后台的</w:t>
      </w:r>
      <w:r w:rsidR="009E4312">
        <w:t>上报</w:t>
      </w:r>
      <w:r w:rsidR="009E4312">
        <w:rPr>
          <w:rFonts w:hint="eastAsia"/>
        </w:rPr>
        <w:t>。</w:t>
      </w:r>
      <w:r w:rsidR="009E4312">
        <w:t>对于</w:t>
      </w:r>
      <w:r w:rsidR="009E4312">
        <w:rPr>
          <w:rFonts w:hint="eastAsia"/>
        </w:rPr>
        <w:t>该</w:t>
      </w:r>
      <w:r w:rsidR="009E4312">
        <w:t>方案。还需</w:t>
      </w:r>
      <w:r w:rsidR="009E4312">
        <w:rPr>
          <w:rFonts w:hint="eastAsia"/>
        </w:rPr>
        <w:t>具体讨论</w:t>
      </w:r>
      <w:r w:rsidR="009E4312">
        <w:rPr>
          <w:rFonts w:hint="eastAsia"/>
        </w:rPr>
        <w:t>.</w:t>
      </w:r>
    </w:p>
    <w:p w:rsidR="000A5668" w:rsidRPr="004E6091" w:rsidRDefault="00EE1071" w:rsidP="00EE1071">
      <w:pPr>
        <w:pStyle w:val="a8"/>
        <w:numPr>
          <w:ilvl w:val="0"/>
          <w:numId w:val="26"/>
        </w:numPr>
        <w:ind w:firstLineChars="0"/>
        <w:rPr>
          <w:color w:val="FF0000"/>
        </w:rPr>
      </w:pPr>
      <w:r w:rsidRPr="004E6091">
        <w:rPr>
          <w:rFonts w:hint="eastAsia"/>
          <w:color w:val="FF0000"/>
        </w:rPr>
        <w:t>在</w:t>
      </w:r>
      <w:r w:rsidRPr="004E6091">
        <w:rPr>
          <w:rFonts w:hint="eastAsia"/>
          <w:color w:val="FF0000"/>
        </w:rPr>
        <w:t>dms</w:t>
      </w:r>
      <w:r w:rsidRPr="004E6091">
        <w:rPr>
          <w:rFonts w:hint="eastAsia"/>
          <w:color w:val="FF0000"/>
        </w:rPr>
        <w:t>系统</w:t>
      </w:r>
      <w:r w:rsidRPr="004E6091">
        <w:rPr>
          <w:color w:val="FF0000"/>
        </w:rPr>
        <w:t>增加发现菜单。发现</w:t>
      </w:r>
      <w:r w:rsidRPr="004E6091">
        <w:rPr>
          <w:rFonts w:hint="eastAsia"/>
          <w:color w:val="FF0000"/>
        </w:rPr>
        <w:t>的</w:t>
      </w:r>
      <w:r w:rsidR="003767CA" w:rsidRPr="004E6091">
        <w:rPr>
          <w:color w:val="FF0000"/>
        </w:rPr>
        <w:t>主要功能是</w:t>
      </w:r>
      <w:r w:rsidR="003767CA" w:rsidRPr="004E6091">
        <w:rPr>
          <w:rFonts w:hint="eastAsia"/>
          <w:color w:val="FF0000"/>
        </w:rPr>
        <w:t>主动</w:t>
      </w:r>
      <w:r w:rsidR="003767CA" w:rsidRPr="004E6091">
        <w:rPr>
          <w:color w:val="FF0000"/>
        </w:rPr>
        <w:t>获取后台上报的设备信息，实时监测</w:t>
      </w:r>
      <w:r w:rsidR="003767CA" w:rsidRPr="004E6091">
        <w:rPr>
          <w:rFonts w:hint="eastAsia"/>
          <w:color w:val="FF0000"/>
        </w:rPr>
        <w:t>是否</w:t>
      </w:r>
      <w:r w:rsidR="003767CA" w:rsidRPr="004E6091">
        <w:rPr>
          <w:color w:val="FF0000"/>
        </w:rPr>
        <w:t>有新设备</w:t>
      </w:r>
      <w:r w:rsidR="003767CA" w:rsidRPr="004E6091">
        <w:rPr>
          <w:rFonts w:hint="eastAsia"/>
          <w:color w:val="FF0000"/>
        </w:rPr>
        <w:t>上报。</w:t>
      </w:r>
      <w:r w:rsidR="003767CA" w:rsidRPr="004E6091">
        <w:rPr>
          <w:color w:val="FF0000"/>
        </w:rPr>
        <w:t>当</w:t>
      </w:r>
      <w:r w:rsidR="003767CA" w:rsidRPr="004E6091">
        <w:rPr>
          <w:rFonts w:hint="eastAsia"/>
          <w:color w:val="FF0000"/>
        </w:rPr>
        <w:t>监测</w:t>
      </w:r>
      <w:r w:rsidR="003767CA" w:rsidRPr="004E6091">
        <w:rPr>
          <w:color w:val="FF0000"/>
        </w:rPr>
        <w:t>到新设备后，需要提示用户并且可供用户选择</w:t>
      </w:r>
      <w:r w:rsidR="003767CA" w:rsidRPr="004E6091">
        <w:rPr>
          <w:rFonts w:hint="eastAsia"/>
          <w:color w:val="FF0000"/>
        </w:rPr>
        <w:t>或</w:t>
      </w:r>
      <w:r w:rsidR="003767CA" w:rsidRPr="004E6091">
        <w:rPr>
          <w:color w:val="FF0000"/>
        </w:rPr>
        <w:t>创建设备下挂的父节点名称</w:t>
      </w:r>
      <w:r w:rsidR="00DF1E22" w:rsidRPr="004E6091">
        <w:rPr>
          <w:rFonts w:hint="eastAsia"/>
          <w:color w:val="FF0000"/>
        </w:rPr>
        <w:t>。</w:t>
      </w:r>
    </w:p>
    <w:p w:rsidR="006F7181" w:rsidRDefault="006F7181" w:rsidP="006F7181">
      <w:pPr>
        <w:pStyle w:val="a8"/>
        <w:ind w:left="630" w:firstLineChars="0" w:firstLine="0"/>
      </w:pPr>
    </w:p>
    <w:p w:rsidR="00B63FF5" w:rsidRDefault="00B63FF5" w:rsidP="00B63FF5">
      <w:pPr>
        <w:ind w:left="210"/>
      </w:pPr>
      <w:r>
        <w:rPr>
          <w:rFonts w:hint="eastAsia"/>
        </w:rPr>
        <w:t>发现菜单</w:t>
      </w:r>
      <w:r>
        <w:t>需要</w:t>
      </w:r>
      <w:r w:rsidR="006F7181">
        <w:rPr>
          <w:rFonts w:hint="eastAsia"/>
        </w:rPr>
        <w:t>实时</w:t>
      </w:r>
      <w:r w:rsidR="006F7181">
        <w:t>读取</w:t>
      </w:r>
      <w:r w:rsidR="006F7181">
        <w:rPr>
          <w:rFonts w:hint="eastAsia"/>
        </w:rPr>
        <w:t>数据库</w:t>
      </w:r>
      <w:r w:rsidR="006F7181">
        <w:t>中的设备数据，</w:t>
      </w:r>
      <w:r w:rsidR="006F7181">
        <w:rPr>
          <w:rFonts w:hint="eastAsia"/>
        </w:rPr>
        <w:t>并且</w:t>
      </w:r>
      <w:r w:rsidR="006F7181">
        <w:t>与设备</w:t>
      </w:r>
      <w:r w:rsidR="006F7181">
        <w:rPr>
          <w:rFonts w:hint="eastAsia"/>
        </w:rPr>
        <w:t>树</w:t>
      </w:r>
      <w:r w:rsidR="006F7181">
        <w:t>中已经展示的过的</w:t>
      </w:r>
      <w:r w:rsidR="006F7181">
        <w:rPr>
          <w:rFonts w:hint="eastAsia"/>
        </w:rPr>
        <w:t>做</w:t>
      </w:r>
      <w:r w:rsidR="006F7181">
        <w:t>对比，在发现页面仅仅展示新发现的数据。用户</w:t>
      </w:r>
      <w:r w:rsidR="006F7181">
        <w:rPr>
          <w:rFonts w:hint="eastAsia"/>
        </w:rPr>
        <w:t>可以对</w:t>
      </w:r>
      <w:r w:rsidR="006F7181">
        <w:t>新发现的</w:t>
      </w:r>
      <w:r w:rsidR="006F7181">
        <w:rPr>
          <w:rFonts w:hint="eastAsia"/>
        </w:rPr>
        <w:t>设备</w:t>
      </w:r>
      <w:r w:rsidR="006F7181">
        <w:t>进行对应角色的划分和添加。</w:t>
      </w:r>
    </w:p>
    <w:p w:rsidR="006F7181" w:rsidRPr="006F7181" w:rsidRDefault="006F7181" w:rsidP="00B63FF5">
      <w:pPr>
        <w:ind w:left="210"/>
      </w:pPr>
    </w:p>
    <w:p w:rsidR="00890CC7" w:rsidRDefault="00890CC7" w:rsidP="00890CC7">
      <w:pPr>
        <w:ind w:left="210"/>
      </w:pPr>
      <w:r>
        <w:rPr>
          <w:rFonts w:hint="eastAsia"/>
        </w:rPr>
        <w:lastRenderedPageBreak/>
        <w:t>另外</w:t>
      </w:r>
      <w:r w:rsidR="006522BE">
        <w:t>对于</w:t>
      </w:r>
      <w:r w:rsidR="006522BE">
        <w:rPr>
          <w:rFonts w:hint="eastAsia"/>
        </w:rPr>
        <w:t>子节点</w:t>
      </w:r>
      <w:del w:id="14" w:author="微软用户" w:date="2017-04-12T15:52:00Z">
        <w:r w:rsidR="006522BE" w:rsidDel="006E0019">
          <w:delText>需要支持拖拽操作</w:delText>
        </w:r>
      </w:del>
      <w:r w:rsidR="006522BE">
        <w:t>，已经掉线的设备子节点需要支持删除操作</w:t>
      </w:r>
      <w:r w:rsidR="006522BE">
        <w:rPr>
          <w:rFonts w:hint="eastAsia"/>
        </w:rPr>
        <w:t>。</w:t>
      </w:r>
      <w:r w:rsidR="00417AEF">
        <w:rPr>
          <w:rFonts w:hint="eastAsia"/>
        </w:rPr>
        <w:t>对于</w:t>
      </w:r>
      <w:r w:rsidR="00417AEF">
        <w:t>正常在线设备不</w:t>
      </w:r>
      <w:r w:rsidR="00417AEF">
        <w:rPr>
          <w:rFonts w:hint="eastAsia"/>
        </w:rPr>
        <w:t>支持删除</w:t>
      </w:r>
    </w:p>
    <w:p w:rsidR="00531440" w:rsidRDefault="00531440" w:rsidP="00890CC7">
      <w:pPr>
        <w:ind w:left="210"/>
        <w:rPr>
          <w:ins w:id="15" w:author="微软用户" w:date="2017-04-12T16:04:00Z"/>
        </w:rPr>
      </w:pPr>
      <w:r>
        <w:rPr>
          <w:rFonts w:hint="eastAsia"/>
        </w:rPr>
        <w:t>设计</w:t>
      </w:r>
      <w:r>
        <w:t>流程参照</w:t>
      </w:r>
      <w:r>
        <w:rPr>
          <w:rFonts w:hint="eastAsia"/>
        </w:rPr>
        <w:t>6.6</w:t>
      </w:r>
      <w:r>
        <w:rPr>
          <w:rFonts w:hint="eastAsia"/>
        </w:rPr>
        <w:t>和</w:t>
      </w:r>
      <w:r>
        <w:rPr>
          <w:rFonts w:hint="eastAsia"/>
        </w:rPr>
        <w:t>6.7</w:t>
      </w:r>
    </w:p>
    <w:p w:rsidR="007F40A9" w:rsidRDefault="007F40A9" w:rsidP="00890CC7">
      <w:pPr>
        <w:ind w:left="210"/>
        <w:rPr>
          <w:ins w:id="16" w:author="微软用户" w:date="2017-04-12T16:04:00Z"/>
        </w:rPr>
      </w:pPr>
    </w:p>
    <w:p w:rsidR="007F40A9" w:rsidRDefault="007F40A9" w:rsidP="00890CC7">
      <w:pPr>
        <w:ind w:left="210"/>
      </w:pPr>
    </w:p>
    <w:p w:rsidR="00DD460C" w:rsidRDefault="00DD460C" w:rsidP="00890CC7">
      <w:pPr>
        <w:ind w:left="210"/>
      </w:pPr>
    </w:p>
    <w:p w:rsidR="0031003F" w:rsidRDefault="0031003F" w:rsidP="0031003F">
      <w:pPr>
        <w:pStyle w:val="4"/>
        <w:spacing w:line="377" w:lineRule="auto"/>
        <w:ind w:left="284"/>
      </w:pPr>
      <w:r>
        <w:rPr>
          <w:rFonts w:hint="eastAsia"/>
        </w:rPr>
        <w:t>设备</w:t>
      </w:r>
      <w:r w:rsidR="00BD4FFA">
        <w:rPr>
          <w:rFonts w:hint="eastAsia"/>
        </w:rPr>
        <w:t>参数</w:t>
      </w:r>
      <w:r>
        <w:t>修改</w:t>
      </w:r>
    </w:p>
    <w:p w:rsidR="0031003F" w:rsidRDefault="0031003F" w:rsidP="0031003F">
      <w:r>
        <w:t>W</w:t>
      </w:r>
      <w:r>
        <w:rPr>
          <w:rFonts w:hint="eastAsia"/>
        </w:rPr>
        <w:t>eb</w:t>
      </w:r>
      <w:r>
        <w:rPr>
          <w:rFonts w:hint="eastAsia"/>
        </w:rPr>
        <w:t>前端</w:t>
      </w:r>
      <w:r>
        <w:t>必须支持对于设备名称的修改。且</w:t>
      </w:r>
      <w:r>
        <w:rPr>
          <w:rFonts w:hint="eastAsia"/>
        </w:rPr>
        <w:t>修改后</w:t>
      </w:r>
      <w:r>
        <w:t>的值需要同步到数据库和后台配置文件中</w:t>
      </w:r>
      <w:r>
        <w:rPr>
          <w:rFonts w:hint="eastAsia"/>
        </w:rPr>
        <w:t>.</w:t>
      </w:r>
    </w:p>
    <w:p w:rsidR="00BD4FFA" w:rsidRDefault="00BD4FFA" w:rsidP="0031003F">
      <w:r>
        <w:rPr>
          <w:rFonts w:hint="eastAsia"/>
        </w:rPr>
        <w:t>目前系统</w:t>
      </w:r>
      <w:r>
        <w:t>支持的设备参数的修改项有</w:t>
      </w:r>
      <w:r>
        <w:rPr>
          <w:rFonts w:hint="eastAsia"/>
        </w:rPr>
        <w:t>:</w:t>
      </w:r>
    </w:p>
    <w:p w:rsidR="00BD4FFA" w:rsidRDefault="00BD4FFA" w:rsidP="00BD4FFA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设备</w:t>
      </w:r>
      <w:r>
        <w:t>名称</w:t>
      </w:r>
    </w:p>
    <w:p w:rsidR="00BD4FFA" w:rsidRDefault="00BD4FFA" w:rsidP="00BD4FFA">
      <w:pPr>
        <w:pStyle w:val="a8"/>
        <w:numPr>
          <w:ilvl w:val="0"/>
          <w:numId w:val="25"/>
        </w:numPr>
        <w:ind w:firstLineChars="0"/>
      </w:pPr>
      <w:r>
        <w:t>C</w:t>
      </w:r>
      <w:r>
        <w:rPr>
          <w:rFonts w:hint="eastAsia"/>
        </w:rPr>
        <w:t>pu</w:t>
      </w:r>
      <w:r>
        <w:rPr>
          <w:rFonts w:hint="eastAsia"/>
        </w:rPr>
        <w:t>告警</w:t>
      </w:r>
      <w:r>
        <w:t>阈值</w:t>
      </w:r>
    </w:p>
    <w:p w:rsidR="00BD4FFA" w:rsidRDefault="00BD4FFA" w:rsidP="00BD4FFA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内存</w:t>
      </w:r>
      <w:r>
        <w:t>告警阈值</w:t>
      </w:r>
    </w:p>
    <w:p w:rsidR="00BD4FFA" w:rsidRPr="0031003F" w:rsidRDefault="00BD4FFA" w:rsidP="00BD4FFA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磁盘</w:t>
      </w:r>
      <w:r>
        <w:t>告警阈值</w:t>
      </w:r>
    </w:p>
    <w:p w:rsidR="00FB4F61" w:rsidRDefault="00FB4F61" w:rsidP="00FB4F61">
      <w:pPr>
        <w:pStyle w:val="4"/>
        <w:spacing w:line="377" w:lineRule="auto"/>
        <w:ind w:left="284"/>
      </w:pPr>
      <w:r>
        <w:rPr>
          <w:rFonts w:hint="eastAsia"/>
        </w:rPr>
        <w:t>告警</w:t>
      </w:r>
    </w:p>
    <w:p w:rsidR="00322BD4" w:rsidRDefault="00322BD4" w:rsidP="00322BD4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对于</w:t>
      </w:r>
      <w:r>
        <w:t>监控设备的告警，我们需要区别不同的级别，目前我们定义的报警类别有</w:t>
      </w:r>
      <w:r>
        <w:rPr>
          <w:rFonts w:hint="eastAsia"/>
        </w:rPr>
        <w:t>:</w:t>
      </w:r>
      <w:r>
        <w:rPr>
          <w:rFonts w:hint="eastAsia"/>
        </w:rPr>
        <w:t>内存使用率</w:t>
      </w:r>
      <w:r>
        <w:t>过高、磁盘使用率过高</w:t>
      </w:r>
      <w:r>
        <w:rPr>
          <w:rFonts w:hint="eastAsia"/>
        </w:rPr>
        <w:t>、</w:t>
      </w:r>
      <w:r>
        <w:t>cpu</w:t>
      </w:r>
      <w:r>
        <w:t>使用率过高和设备掉线。</w:t>
      </w:r>
      <w:r w:rsidR="00335EDC">
        <w:rPr>
          <w:rFonts w:hint="eastAsia"/>
        </w:rPr>
        <w:t>告警</w:t>
      </w:r>
      <w:r w:rsidR="00335EDC">
        <w:t>级别如下</w:t>
      </w:r>
      <w:r w:rsidR="00335EDC">
        <w:rPr>
          <w:rFonts w:hint="eastAsia"/>
        </w:rPr>
        <w:t>:</w:t>
      </w:r>
    </w:p>
    <w:p w:rsidR="00335EDC" w:rsidRDefault="00335EDC" w:rsidP="00335EDC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设备</w:t>
      </w:r>
      <w:r>
        <w:t>掉线</w:t>
      </w:r>
      <w:r>
        <w:rPr>
          <w:rFonts w:hint="eastAsia"/>
        </w:rPr>
        <w:t>:</w:t>
      </w:r>
      <w:r w:rsidR="001C04C9">
        <w:t>EMER</w:t>
      </w:r>
    </w:p>
    <w:p w:rsidR="00335EDC" w:rsidRDefault="00335EDC" w:rsidP="00335EDC">
      <w:pPr>
        <w:pStyle w:val="a8"/>
        <w:numPr>
          <w:ilvl w:val="0"/>
          <w:numId w:val="24"/>
        </w:numPr>
        <w:ind w:firstLineChars="0"/>
      </w:pPr>
      <w:r>
        <w:t>Cpu</w:t>
      </w:r>
      <w:r>
        <w:rPr>
          <w:rFonts w:hint="eastAsia"/>
        </w:rPr>
        <w:t>使用率</w:t>
      </w:r>
      <w:r>
        <w:t>过高</w:t>
      </w:r>
      <w:r>
        <w:rPr>
          <w:rFonts w:hint="eastAsia"/>
        </w:rPr>
        <w:t>:</w:t>
      </w:r>
      <w:r>
        <w:t>warning</w:t>
      </w:r>
    </w:p>
    <w:p w:rsidR="00335EDC" w:rsidRDefault="00335EDC" w:rsidP="00335EDC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磁盘</w:t>
      </w:r>
      <w:r>
        <w:t>使用率过高</w:t>
      </w:r>
      <w:r>
        <w:rPr>
          <w:rFonts w:hint="eastAsia"/>
        </w:rPr>
        <w:t>:alert</w:t>
      </w:r>
    </w:p>
    <w:p w:rsidR="00164E33" w:rsidRDefault="00335EDC" w:rsidP="00FB4F61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内存</w:t>
      </w:r>
      <w:r>
        <w:t>使用率过高</w:t>
      </w:r>
      <w:r>
        <w:rPr>
          <w:rFonts w:hint="eastAsia"/>
        </w:rPr>
        <w:t>:</w:t>
      </w:r>
      <w:r>
        <w:t>warning</w:t>
      </w:r>
    </w:p>
    <w:p w:rsidR="00FB4F61" w:rsidRDefault="00FB4F61" w:rsidP="00FB4F61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对于</w:t>
      </w:r>
      <w:r>
        <w:t>设备的告警信息，我们需要单独的在告警</w:t>
      </w:r>
      <w:r>
        <w:rPr>
          <w:rFonts w:hint="eastAsia"/>
        </w:rPr>
        <w:t>页面</w:t>
      </w:r>
      <w:r>
        <w:t>做展示。并且</w:t>
      </w:r>
      <w:r>
        <w:rPr>
          <w:rFonts w:hint="eastAsia"/>
        </w:rPr>
        <w:t>展示</w:t>
      </w:r>
      <w:r>
        <w:t>的顺序是以最近的告警优先。</w:t>
      </w:r>
      <w:r w:rsidR="00600F67">
        <w:rPr>
          <w:rFonts w:hint="eastAsia"/>
        </w:rPr>
        <w:t>告警</w:t>
      </w:r>
      <w:r w:rsidR="00600F67">
        <w:t>属于通过</w:t>
      </w:r>
      <w:r w:rsidR="00600F67">
        <w:rPr>
          <w:rFonts w:hint="eastAsia"/>
        </w:rPr>
        <w:t>mu</w:t>
      </w:r>
      <w:r w:rsidR="00600F67">
        <w:rPr>
          <w:rFonts w:hint="eastAsia"/>
        </w:rPr>
        <w:t>模块</w:t>
      </w:r>
      <w:r w:rsidR="00600F67">
        <w:t>写入对应的数据库</w:t>
      </w:r>
      <w:r w:rsidR="00600F67">
        <w:rPr>
          <w:rFonts w:hint="eastAsia"/>
        </w:rPr>
        <w:t>（</w:t>
      </w:r>
      <w:r w:rsidR="00600F67">
        <w:rPr>
          <w:rFonts w:hint="eastAsia"/>
        </w:rPr>
        <w:t>svmweb</w:t>
      </w:r>
      <w:r w:rsidR="00600F67">
        <w:rPr>
          <w:rFonts w:hint="eastAsia"/>
        </w:rPr>
        <w:t>库的</w:t>
      </w:r>
      <w:r w:rsidR="00600F67">
        <w:rPr>
          <w:rFonts w:hint="eastAsia"/>
        </w:rPr>
        <w:t>swwarn</w:t>
      </w:r>
      <w:r w:rsidR="00600F67">
        <w:rPr>
          <w:rFonts w:hint="eastAsia"/>
        </w:rPr>
        <w:t>表）</w:t>
      </w:r>
      <w:r w:rsidR="00600F67">
        <w:t>中</w:t>
      </w:r>
    </w:p>
    <w:p w:rsidR="0031003F" w:rsidRDefault="0031003F" w:rsidP="0031003F">
      <w:pPr>
        <w:pStyle w:val="a8"/>
        <w:ind w:left="420" w:firstLineChars="0" w:firstLine="0"/>
      </w:pPr>
    </w:p>
    <w:p w:rsidR="003748A8" w:rsidRDefault="003748A8" w:rsidP="0031003F">
      <w:pPr>
        <w:pStyle w:val="a8"/>
        <w:ind w:left="420" w:firstLineChars="0" w:firstLine="0"/>
        <w:rPr>
          <w:ins w:id="17" w:author="微软用户" w:date="2017-04-12T16:29:00Z"/>
          <w:color w:val="FF0000"/>
        </w:rPr>
      </w:pPr>
      <w:r w:rsidRPr="007C74B9">
        <w:rPr>
          <w:rFonts w:hint="eastAsia"/>
          <w:color w:val="FF0000"/>
        </w:rPr>
        <w:t>告警页面需要定时刷新最新的告警信息</w:t>
      </w:r>
      <w:r w:rsidR="00455E65" w:rsidRPr="007C74B9">
        <w:rPr>
          <w:rFonts w:hint="eastAsia"/>
          <w:color w:val="FF0000"/>
        </w:rPr>
        <w:t>（局部刷新</w:t>
      </w:r>
      <w:r w:rsidR="00455E65" w:rsidRPr="007C74B9">
        <w:rPr>
          <w:rFonts w:hint="eastAsia"/>
          <w:color w:val="FF0000"/>
        </w:rPr>
        <w:t xml:space="preserve"> </w:t>
      </w:r>
      <w:r w:rsidR="00455E65" w:rsidRPr="007C74B9">
        <w:rPr>
          <w:rFonts w:hint="eastAsia"/>
          <w:color w:val="FF0000"/>
        </w:rPr>
        <w:t>时间间隔</w:t>
      </w:r>
      <w:r w:rsidR="007D449D" w:rsidRPr="007C74B9">
        <w:rPr>
          <w:rFonts w:hint="eastAsia"/>
          <w:color w:val="FF0000"/>
        </w:rPr>
        <w:t>（</w:t>
      </w:r>
      <w:r w:rsidR="007D449D" w:rsidRPr="007C74B9">
        <w:rPr>
          <w:rFonts w:hint="eastAsia"/>
          <w:color w:val="FF0000"/>
        </w:rPr>
        <w:t>5min</w:t>
      </w:r>
      <w:r w:rsidR="007D449D" w:rsidRPr="007C74B9">
        <w:rPr>
          <w:rFonts w:hint="eastAsia"/>
          <w:color w:val="FF0000"/>
        </w:rPr>
        <w:t>）</w:t>
      </w:r>
      <w:r w:rsidR="00455E65" w:rsidRPr="007C74B9">
        <w:rPr>
          <w:rFonts w:hint="eastAsia"/>
          <w:color w:val="FF0000"/>
        </w:rPr>
        <w:t>）</w:t>
      </w:r>
    </w:p>
    <w:p w:rsidR="0031552B" w:rsidRDefault="0031552B" w:rsidP="0031003F">
      <w:pPr>
        <w:pStyle w:val="a8"/>
        <w:ind w:left="420" w:firstLineChars="0" w:firstLine="0"/>
        <w:rPr>
          <w:ins w:id="18" w:author="微软用户" w:date="2017-04-12T16:31:00Z"/>
          <w:color w:val="FF0000"/>
        </w:rPr>
      </w:pPr>
      <w:ins w:id="19" w:author="微软用户" w:date="2017-04-12T16:29:00Z">
        <w:r>
          <w:rPr>
            <w:rFonts w:hint="eastAsia"/>
            <w:color w:val="FF0000"/>
          </w:rPr>
          <w:t>页面敏感数据的隐藏。</w:t>
        </w:r>
      </w:ins>
    </w:p>
    <w:p w:rsidR="00EA5589" w:rsidRPr="007C74B9" w:rsidRDefault="00EA5589" w:rsidP="0031003F">
      <w:pPr>
        <w:pStyle w:val="a8"/>
        <w:ind w:left="420" w:firstLineChars="0" w:firstLine="0"/>
        <w:rPr>
          <w:color w:val="FF0000"/>
        </w:rPr>
      </w:pPr>
      <w:ins w:id="20" w:author="微软用户" w:date="2017-04-12T16:31:00Z">
        <w:r>
          <w:rPr>
            <w:rFonts w:hint="eastAsia"/>
            <w:color w:val="FF0000"/>
          </w:rPr>
          <w:t>告警取决于状态的变化</w:t>
        </w:r>
      </w:ins>
      <w:ins w:id="21" w:author="微软用户" w:date="2017-04-12T16:34:00Z">
        <w:r w:rsidR="006138DA">
          <w:rPr>
            <w:rFonts w:hint="eastAsia"/>
            <w:color w:val="FF0000"/>
          </w:rPr>
          <w:t>（进程监控）</w:t>
        </w:r>
        <w:r w:rsidR="006138DA">
          <w:rPr>
            <w:rFonts w:hint="eastAsia"/>
            <w:color w:val="FF0000"/>
          </w:rPr>
          <w:t xml:space="preserve"> </w:t>
        </w:r>
        <w:r w:rsidR="006138DA">
          <w:rPr>
            <w:rFonts w:hint="eastAsia"/>
            <w:color w:val="FF0000"/>
          </w:rPr>
          <w:t>以前的告警保持不变</w:t>
        </w:r>
      </w:ins>
    </w:p>
    <w:p w:rsidR="002578C9" w:rsidRDefault="002578C9" w:rsidP="002578C9">
      <w:pPr>
        <w:pStyle w:val="2"/>
      </w:pPr>
      <w:bookmarkStart w:id="22" w:name="_Toc478542503"/>
      <w:r>
        <w:rPr>
          <w:rFonts w:hint="eastAsia"/>
        </w:rPr>
        <w:t>性能</w:t>
      </w:r>
      <w:r>
        <w:t>规格</w:t>
      </w:r>
      <w:bookmarkEnd w:id="22"/>
    </w:p>
    <w:p w:rsidR="002578C9" w:rsidRPr="002578C9" w:rsidRDefault="002578C9" w:rsidP="002578C9">
      <w:r>
        <w:rPr>
          <w:rFonts w:hint="eastAsia"/>
        </w:rPr>
        <w:t>目前</w:t>
      </w:r>
      <w:r>
        <w:t>对于单台</w:t>
      </w:r>
      <w:r>
        <w:rPr>
          <w:rFonts w:hint="eastAsia"/>
        </w:rPr>
        <w:t>mu</w:t>
      </w:r>
      <w:r>
        <w:rPr>
          <w:rFonts w:hint="eastAsia"/>
        </w:rPr>
        <w:t>所</w:t>
      </w:r>
      <w:r>
        <w:t>支持的最大连接数必须大于</w:t>
      </w:r>
      <w:r>
        <w:rPr>
          <w:rFonts w:hint="eastAsia"/>
        </w:rPr>
        <w:t>1000</w:t>
      </w:r>
      <w:r>
        <w:rPr>
          <w:rFonts w:hint="eastAsia"/>
        </w:rPr>
        <w:t>台</w:t>
      </w:r>
      <w:r>
        <w:t>设备。</w:t>
      </w:r>
      <w:r w:rsidR="00AA6F8D">
        <w:rPr>
          <w:rFonts w:hint="eastAsia"/>
        </w:rPr>
        <w:t>即一个</w:t>
      </w:r>
      <w:r w:rsidR="00AA6F8D">
        <w:rPr>
          <w:rFonts w:hint="eastAsia"/>
        </w:rPr>
        <w:t>mu</w:t>
      </w:r>
      <w:r w:rsidR="00AA6F8D">
        <w:rPr>
          <w:rFonts w:hint="eastAsia"/>
        </w:rPr>
        <w:t>可以</w:t>
      </w:r>
      <w:r w:rsidR="00AA6F8D">
        <w:t>最大支持对</w:t>
      </w:r>
      <w:r w:rsidR="00AA6F8D">
        <w:rPr>
          <w:rFonts w:hint="eastAsia"/>
        </w:rPr>
        <w:t>1000</w:t>
      </w:r>
      <w:r w:rsidR="00AA6F8D">
        <w:rPr>
          <w:rFonts w:hint="eastAsia"/>
        </w:rPr>
        <w:t>个</w:t>
      </w:r>
      <w:r w:rsidR="00AA6F8D">
        <w:t>设备的监控</w:t>
      </w:r>
      <w:r w:rsidR="00AA6F8D">
        <w:rPr>
          <w:rFonts w:hint="eastAsia"/>
        </w:rPr>
        <w:t>.</w:t>
      </w:r>
    </w:p>
    <w:p w:rsidR="00BD3FC0" w:rsidRDefault="008D208B" w:rsidP="00BD3FC0">
      <w:pPr>
        <w:pStyle w:val="1"/>
      </w:pPr>
      <w:bookmarkStart w:id="23" w:name="_Toc478542504"/>
      <w:r>
        <w:rPr>
          <w:rFonts w:hint="eastAsia"/>
        </w:rPr>
        <w:lastRenderedPageBreak/>
        <w:t>设计</w:t>
      </w:r>
      <w:r>
        <w:t>流程</w:t>
      </w:r>
      <w:bookmarkEnd w:id="23"/>
    </w:p>
    <w:p w:rsidR="008D208B" w:rsidRDefault="0032714B" w:rsidP="00410F7A">
      <w:pPr>
        <w:pStyle w:val="2"/>
      </w:pPr>
      <w:bookmarkStart w:id="24" w:name="_Toc478542505"/>
      <w:r>
        <w:t>Dms-</w:t>
      </w:r>
      <w:r w:rsidR="00410F7A">
        <w:rPr>
          <w:rFonts w:hint="eastAsia"/>
        </w:rPr>
        <w:t>Agent</w:t>
      </w:r>
      <w:r w:rsidR="00410F7A">
        <w:rPr>
          <w:rFonts w:hint="eastAsia"/>
        </w:rPr>
        <w:t>整体</w:t>
      </w:r>
      <w:r w:rsidR="00410F7A">
        <w:t>流程</w:t>
      </w:r>
      <w:bookmarkEnd w:id="24"/>
    </w:p>
    <w:p w:rsidR="00506B4A" w:rsidRDefault="00486832" w:rsidP="00506B4A">
      <w:r>
        <w:object w:dxaOrig="8371" w:dyaOrig="6121">
          <v:shape id="_x0000_i1026" type="#_x0000_t75" style="width:415.5pt;height:303.75pt" o:ole="">
            <v:imagedata r:id="rId11" o:title=""/>
          </v:shape>
          <o:OLEObject Type="Embed" ProgID="Visio.Drawing.15" ShapeID="_x0000_i1026" DrawAspect="Content" ObjectID="_1553607306" r:id="rId12"/>
        </w:object>
      </w:r>
    </w:p>
    <w:p w:rsidR="007B18F4" w:rsidRDefault="007B18F4" w:rsidP="00506B4A">
      <w:r>
        <w:rPr>
          <w:rFonts w:hint="eastAsia"/>
        </w:rPr>
        <w:t>目前配置</w:t>
      </w:r>
      <w:r>
        <w:t>文件中主要可配置的项有</w:t>
      </w:r>
      <w:r>
        <w:rPr>
          <w:rFonts w:hint="eastAsia"/>
        </w:rPr>
        <w:t>:</w:t>
      </w:r>
    </w:p>
    <w:p w:rsidR="007B18F4" w:rsidRDefault="007B18F4" w:rsidP="007B18F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连接</w:t>
      </w:r>
      <w:r>
        <w:rPr>
          <w:rFonts w:hint="eastAsia"/>
        </w:rPr>
        <w:t>mu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t>端口</w:t>
      </w:r>
    </w:p>
    <w:p w:rsidR="007B18F4" w:rsidRDefault="007B18F4" w:rsidP="007B18F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设备</w:t>
      </w:r>
      <w:r>
        <w:t>名称</w:t>
      </w:r>
    </w:p>
    <w:p w:rsidR="007B18F4" w:rsidRDefault="007B18F4" w:rsidP="007B18F4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发送</w:t>
      </w:r>
      <w:r>
        <w:t>运行时信息的时间间隔</w:t>
      </w:r>
    </w:p>
    <w:p w:rsidR="006E2CAC" w:rsidRDefault="006E2CAC" w:rsidP="007B18F4">
      <w:pPr>
        <w:pStyle w:val="a8"/>
        <w:numPr>
          <w:ilvl w:val="0"/>
          <w:numId w:val="19"/>
        </w:numPr>
        <w:ind w:firstLineChars="0"/>
      </w:pPr>
      <w:r>
        <w:t>Cpu</w:t>
      </w:r>
      <w:r>
        <w:rPr>
          <w:rFonts w:hint="eastAsia"/>
        </w:rPr>
        <w:t>、</w:t>
      </w:r>
      <w:r w:rsidR="00DB3C08">
        <w:t>内存、磁盘阈值</w:t>
      </w:r>
    </w:p>
    <w:p w:rsidR="004844DF" w:rsidRDefault="000B4126" w:rsidP="004844DF">
      <w:pPr>
        <w:pStyle w:val="2"/>
      </w:pPr>
      <w:bookmarkStart w:id="25" w:name="_Toc478542506"/>
      <w:r>
        <w:lastRenderedPageBreak/>
        <w:t>Mu</w:t>
      </w:r>
      <w:r w:rsidR="00580FBF">
        <w:rPr>
          <w:rFonts w:hint="eastAsia"/>
        </w:rPr>
        <w:t>处理</w:t>
      </w:r>
      <w:r w:rsidR="00F824C5">
        <w:t>dms-</w:t>
      </w:r>
      <w:r w:rsidR="00580FBF">
        <w:t>Agent</w:t>
      </w:r>
      <w:r w:rsidR="00580FBF">
        <w:rPr>
          <w:rFonts w:hint="eastAsia"/>
        </w:rPr>
        <w:t>消息</w:t>
      </w:r>
      <w:bookmarkEnd w:id="25"/>
    </w:p>
    <w:p w:rsidR="0094005F" w:rsidRDefault="00500FA0" w:rsidP="0094005F">
      <w:r>
        <w:object w:dxaOrig="6660" w:dyaOrig="5971">
          <v:shape id="_x0000_i1027" type="#_x0000_t75" style="width:333pt;height:298.5pt" o:ole="">
            <v:imagedata r:id="rId13" o:title=""/>
          </v:shape>
          <o:OLEObject Type="Embed" ProgID="Visio.Drawing.15" ShapeID="_x0000_i1027" DrawAspect="Content" ObjectID="_1553607307" r:id="rId14"/>
        </w:object>
      </w:r>
    </w:p>
    <w:p w:rsidR="00D34471" w:rsidRDefault="00D34471" w:rsidP="0094005F">
      <w:r>
        <w:rPr>
          <w:rFonts w:hint="eastAsia"/>
        </w:rPr>
        <w:t>目前</w:t>
      </w:r>
      <w:r>
        <w:rPr>
          <w:rFonts w:hint="eastAsia"/>
        </w:rPr>
        <w:t>mu</w:t>
      </w:r>
      <w:r>
        <w:rPr>
          <w:rFonts w:hint="eastAsia"/>
        </w:rPr>
        <w:t>在</w:t>
      </w:r>
      <w:r w:rsidR="00004A43">
        <w:t>接</w:t>
      </w:r>
      <w:r w:rsidR="00004A43">
        <w:rPr>
          <w:rFonts w:hint="eastAsia"/>
        </w:rPr>
        <w:t>收</w:t>
      </w:r>
      <w:r>
        <w:t>到</w:t>
      </w:r>
      <w:r w:rsidR="000F682A">
        <w:t>dms-</w:t>
      </w:r>
      <w:r w:rsidR="000F682A">
        <w:rPr>
          <w:rFonts w:hint="eastAsia"/>
        </w:rPr>
        <w:t>agent</w:t>
      </w:r>
      <w:r>
        <w:rPr>
          <w:rFonts w:hint="eastAsia"/>
        </w:rPr>
        <w:t>上报</w:t>
      </w:r>
      <w:r>
        <w:t>的消息后，通过解析对应的数据，写入到对应的数据库中</w:t>
      </w:r>
      <w:r>
        <w:rPr>
          <w:rFonts w:hint="eastAsia"/>
        </w:rPr>
        <w:t>.</w:t>
      </w:r>
      <w:r>
        <w:rPr>
          <w:rFonts w:hint="eastAsia"/>
        </w:rPr>
        <w:t>硬件</w:t>
      </w:r>
      <w:r>
        <w:t>信息存放在</w:t>
      </w:r>
      <w:r>
        <w:rPr>
          <w:rFonts w:hint="eastAsia"/>
        </w:rPr>
        <w:t>hostinfo</w:t>
      </w:r>
      <w:r>
        <w:rPr>
          <w:rFonts w:hint="eastAsia"/>
        </w:rPr>
        <w:t>表</w:t>
      </w:r>
      <w:r>
        <w:t>中</w:t>
      </w:r>
      <w:r>
        <w:rPr>
          <w:rFonts w:hint="eastAsia"/>
        </w:rPr>
        <w:t>.</w:t>
      </w:r>
      <w:r>
        <w:rPr>
          <w:rFonts w:hint="eastAsia"/>
        </w:rPr>
        <w:t>一台</w:t>
      </w:r>
      <w:r>
        <w:t>设备对应一</w:t>
      </w:r>
      <w:r>
        <w:rPr>
          <w:rFonts w:hint="eastAsia"/>
        </w:rPr>
        <w:t>条</w:t>
      </w:r>
      <w:r>
        <w:t>记录。</w:t>
      </w:r>
      <w:r>
        <w:rPr>
          <w:rFonts w:hint="eastAsia"/>
        </w:rPr>
        <w:t>多次</w:t>
      </w:r>
      <w:r w:rsidR="00C87EBA">
        <w:t>接</w:t>
      </w:r>
      <w:r w:rsidR="00C87EBA">
        <w:rPr>
          <w:rFonts w:hint="eastAsia"/>
        </w:rPr>
        <w:t>收</w:t>
      </w:r>
      <w:r>
        <w:rPr>
          <w:rFonts w:hint="eastAsia"/>
        </w:rPr>
        <w:t>硬件</w:t>
      </w:r>
      <w:r>
        <w:t>消息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只对</w:t>
      </w:r>
      <w:r>
        <w:t>该表作更新操作</w:t>
      </w:r>
      <w:r>
        <w:rPr>
          <w:rFonts w:hint="eastAsia"/>
        </w:rPr>
        <w:t>.</w:t>
      </w:r>
      <w:r w:rsidR="00C87EBA">
        <w:rPr>
          <w:rFonts w:hint="eastAsia"/>
        </w:rPr>
        <w:t>同样</w:t>
      </w:r>
      <w:r w:rsidR="00C87EBA">
        <w:t>在</w:t>
      </w:r>
      <w:r w:rsidR="00C87EBA">
        <w:rPr>
          <w:rFonts w:hint="eastAsia"/>
        </w:rPr>
        <w:t>接收</w:t>
      </w:r>
      <w:r w:rsidR="00C87EBA">
        <w:t>到</w:t>
      </w:r>
      <w:r w:rsidR="00A41672">
        <w:rPr>
          <w:rFonts w:hint="eastAsia"/>
        </w:rPr>
        <w:t>运行时信息</w:t>
      </w:r>
      <w:r w:rsidR="00A41672">
        <w:t>时，解析后</w:t>
      </w:r>
      <w:r w:rsidR="00A41672">
        <w:rPr>
          <w:rFonts w:hint="eastAsia"/>
        </w:rPr>
        <w:t>写入</w:t>
      </w:r>
      <w:r w:rsidR="00A41672">
        <w:t>到</w:t>
      </w:r>
      <w:r w:rsidR="00A41672">
        <w:rPr>
          <w:rFonts w:hint="eastAsia"/>
        </w:rPr>
        <w:t>runinfo</w:t>
      </w:r>
      <w:r w:rsidR="00A41672">
        <w:rPr>
          <w:rFonts w:hint="eastAsia"/>
        </w:rPr>
        <w:t>表中</w:t>
      </w:r>
      <w:r w:rsidR="00A41672">
        <w:t>。数据</w:t>
      </w:r>
      <w:r w:rsidR="00A41672">
        <w:rPr>
          <w:rFonts w:hint="eastAsia"/>
        </w:rPr>
        <w:t>时</w:t>
      </w:r>
      <w:r w:rsidR="00A41672">
        <w:t>增量更新。</w:t>
      </w:r>
    </w:p>
    <w:p w:rsidR="00D71D57" w:rsidRDefault="00D71D57" w:rsidP="00D71D57">
      <w:pPr>
        <w:pStyle w:val="2"/>
      </w:pPr>
      <w:bookmarkStart w:id="26" w:name="_Toc478542507"/>
      <w:r>
        <w:t>r</w:t>
      </w:r>
      <w:r>
        <w:rPr>
          <w:rFonts w:hint="eastAsia"/>
        </w:rPr>
        <w:t>un</w:t>
      </w:r>
      <w:r>
        <w:t>info</w:t>
      </w:r>
      <w:r>
        <w:rPr>
          <w:rFonts w:hint="eastAsia"/>
        </w:rPr>
        <w:t>表</w:t>
      </w:r>
      <w:r>
        <w:t>的清理</w:t>
      </w:r>
      <w:bookmarkEnd w:id="26"/>
    </w:p>
    <w:p w:rsidR="005D223B" w:rsidRPr="005D223B" w:rsidRDefault="003C38F3" w:rsidP="005D223B">
      <w:r>
        <w:rPr>
          <w:rFonts w:hint="eastAsia"/>
        </w:rPr>
        <w:t>由于</w:t>
      </w:r>
      <w:r>
        <w:rPr>
          <w:rFonts w:hint="eastAsia"/>
        </w:rPr>
        <w:t>runinfo</w:t>
      </w:r>
      <w:r>
        <w:rPr>
          <w:rFonts w:hint="eastAsia"/>
        </w:rPr>
        <w:t>存储</w:t>
      </w:r>
      <w:r>
        <w:t>的运行时信息是增量</w:t>
      </w:r>
      <w:r>
        <w:rPr>
          <w:rFonts w:hint="eastAsia"/>
        </w:rPr>
        <w:t>添加</w:t>
      </w:r>
      <w:r>
        <w:t>。如果</w:t>
      </w:r>
      <w:r>
        <w:rPr>
          <w:rFonts w:hint="eastAsia"/>
        </w:rPr>
        <w:t>没有</w:t>
      </w:r>
      <w:r>
        <w:t>删除机制，会导致</w:t>
      </w:r>
      <w:r>
        <w:rPr>
          <w:rFonts w:hint="eastAsia"/>
        </w:rPr>
        <w:t>runinfo</w:t>
      </w:r>
      <w:r>
        <w:rPr>
          <w:rFonts w:hint="eastAsia"/>
        </w:rPr>
        <w:t>表</w:t>
      </w:r>
      <w:r>
        <w:t>越来越大。</w:t>
      </w:r>
      <w:r>
        <w:rPr>
          <w:rFonts w:hint="eastAsia"/>
        </w:rPr>
        <w:t>所以</w:t>
      </w:r>
      <w:r>
        <w:t>在设计时，我们需要定时删除。</w:t>
      </w:r>
      <w:r>
        <w:rPr>
          <w:rFonts w:hint="eastAsia"/>
        </w:rPr>
        <w:t>当前我</w:t>
      </w:r>
      <w:r>
        <w:t>们的程序是删除</w:t>
      </w:r>
      <w:r>
        <w:rPr>
          <w:rFonts w:hint="eastAsia"/>
        </w:rPr>
        <w:t>3</w:t>
      </w:r>
      <w:r>
        <w:rPr>
          <w:rFonts w:hint="eastAsia"/>
        </w:rPr>
        <w:t>天前</w:t>
      </w:r>
      <w:r>
        <w:t>的数据。即</w:t>
      </w:r>
      <w:r>
        <w:rPr>
          <w:rFonts w:hint="eastAsia"/>
        </w:rPr>
        <w:t>默认</w:t>
      </w:r>
      <w:r>
        <w:t>保存</w:t>
      </w:r>
      <w:r>
        <w:rPr>
          <w:rFonts w:hint="eastAsia"/>
        </w:rPr>
        <w:t>3</w:t>
      </w:r>
      <w:r>
        <w:rPr>
          <w:rFonts w:hint="eastAsia"/>
        </w:rPr>
        <w:t>天</w:t>
      </w:r>
      <w:r>
        <w:t>的数据。</w:t>
      </w:r>
      <w:r w:rsidR="009F1F16">
        <w:rPr>
          <w:rFonts w:hint="eastAsia"/>
        </w:rPr>
        <w:t>以前</w:t>
      </w:r>
      <w:r w:rsidR="009F1F16">
        <w:t>流程是单独一个</w:t>
      </w:r>
      <w:r w:rsidR="009F1F16">
        <w:rPr>
          <w:rFonts w:hint="eastAsia"/>
        </w:rPr>
        <w:t>线程</w:t>
      </w:r>
      <w:r w:rsidR="009F1F16">
        <w:t>去执行</w:t>
      </w:r>
    </w:p>
    <w:p w:rsidR="00A240C0" w:rsidRDefault="00A240C0" w:rsidP="003C38F3"/>
    <w:p w:rsidR="003C38F3" w:rsidRDefault="009F1F16" w:rsidP="009F1F16">
      <w:pPr>
        <w:ind w:firstLineChars="1150" w:firstLine="2415"/>
      </w:pPr>
      <w:r>
        <w:object w:dxaOrig="2836" w:dyaOrig="5131">
          <v:shape id="_x0000_i1028" type="#_x0000_t75" style="width:117.75pt;height:213pt" o:ole="">
            <v:imagedata r:id="rId15" o:title=""/>
          </v:shape>
          <o:OLEObject Type="Embed" ProgID="Visio.Drawing.15" ShapeID="_x0000_i1028" DrawAspect="Content" ObjectID="_1553607308" r:id="rId16"/>
        </w:object>
      </w:r>
    </w:p>
    <w:p w:rsidR="00B24800" w:rsidRDefault="00B24800" w:rsidP="009F1F16">
      <w:pPr>
        <w:ind w:firstLineChars="1150" w:firstLine="2415"/>
      </w:pPr>
    </w:p>
    <w:p w:rsidR="00BA4DDB" w:rsidRDefault="00BA4DDB" w:rsidP="00BA4DDB">
      <w:pPr>
        <w:pStyle w:val="2"/>
      </w:pPr>
      <w:bookmarkStart w:id="27" w:name="_Toc478542508"/>
      <w:r>
        <w:rPr>
          <w:rFonts w:hint="eastAsia"/>
        </w:rPr>
        <w:t>设备</w:t>
      </w:r>
      <w:r>
        <w:t>参数修改</w:t>
      </w:r>
      <w:bookmarkEnd w:id="27"/>
    </w:p>
    <w:p w:rsidR="00BA4DDB" w:rsidRDefault="00CD34DA" w:rsidP="00BA4DDB">
      <w:r>
        <w:object w:dxaOrig="10546" w:dyaOrig="10260">
          <v:shape id="_x0000_i1029" type="#_x0000_t75" style="width:348.75pt;height:339.75pt" o:ole="">
            <v:imagedata r:id="rId17" o:title=""/>
          </v:shape>
          <o:OLEObject Type="Embed" ProgID="Visio.Drawing.15" ShapeID="_x0000_i1029" DrawAspect="Content" ObjectID="_1553607309" r:id="rId18"/>
        </w:object>
      </w:r>
    </w:p>
    <w:p w:rsidR="00323C07" w:rsidRDefault="00323C07" w:rsidP="00323C07">
      <w:pPr>
        <w:pStyle w:val="2"/>
      </w:pPr>
      <w:bookmarkStart w:id="28" w:name="_Toc478542509"/>
      <w:r>
        <w:lastRenderedPageBreak/>
        <w:t>D</w:t>
      </w:r>
      <w:r>
        <w:rPr>
          <w:rFonts w:hint="eastAsia"/>
        </w:rPr>
        <w:t>ms-</w:t>
      </w:r>
      <w:r>
        <w:t>A</w:t>
      </w:r>
      <w:r>
        <w:rPr>
          <w:rFonts w:hint="eastAsia"/>
        </w:rPr>
        <w:t>gent</w:t>
      </w:r>
      <w:r>
        <w:rPr>
          <w:rFonts w:hint="eastAsia"/>
        </w:rPr>
        <w:t>超时</w:t>
      </w:r>
      <w:r>
        <w:t>判断</w:t>
      </w:r>
      <w:bookmarkEnd w:id="28"/>
    </w:p>
    <w:p w:rsidR="00323C07" w:rsidRDefault="009A0E3D" w:rsidP="00323C07">
      <w:r>
        <w:object w:dxaOrig="9601" w:dyaOrig="7831">
          <v:shape id="_x0000_i1030" type="#_x0000_t75" style="width:393pt;height:320.25pt" o:ole="">
            <v:imagedata r:id="rId19" o:title=""/>
          </v:shape>
          <o:OLEObject Type="Embed" ProgID="Visio.Drawing.15" ShapeID="_x0000_i1030" DrawAspect="Content" ObjectID="_1553607310" r:id="rId20"/>
        </w:object>
      </w:r>
    </w:p>
    <w:p w:rsidR="00465C26" w:rsidRDefault="00465C26" w:rsidP="00465C26">
      <w:pPr>
        <w:pStyle w:val="2"/>
      </w:pPr>
      <w:r>
        <w:rPr>
          <w:rFonts w:hint="eastAsia"/>
        </w:rPr>
        <w:t>设备</w:t>
      </w:r>
      <w:r>
        <w:t>上报</w:t>
      </w:r>
    </w:p>
    <w:p w:rsidR="008815BD" w:rsidRPr="008815BD" w:rsidRDefault="009B4B00" w:rsidP="009B4B00">
      <w:pPr>
        <w:ind w:firstLineChars="450" w:firstLine="945"/>
      </w:pPr>
      <w:r>
        <w:object w:dxaOrig="6841" w:dyaOrig="5131">
          <v:shape id="_x0000_i1031" type="#_x0000_t75" style="width:221.25pt;height:177pt" o:ole="">
            <v:imagedata r:id="rId21" o:title=""/>
          </v:shape>
          <o:OLEObject Type="Embed" ProgID="Visio.Drawing.15" ShapeID="_x0000_i1031" DrawAspect="Content" ObjectID="_1553607311" r:id="rId22"/>
        </w:object>
      </w:r>
    </w:p>
    <w:p w:rsidR="00465C26" w:rsidRDefault="00465C26" w:rsidP="00465C26">
      <w:pPr>
        <w:pStyle w:val="2"/>
      </w:pPr>
      <w:r>
        <w:rPr>
          <w:rFonts w:hint="eastAsia"/>
        </w:rPr>
        <w:lastRenderedPageBreak/>
        <w:t>设备</w:t>
      </w:r>
      <w:r>
        <w:t>发现</w:t>
      </w:r>
    </w:p>
    <w:p w:rsidR="000A1961" w:rsidRDefault="004E7AE1" w:rsidP="000A1961">
      <w:r>
        <w:object w:dxaOrig="7366" w:dyaOrig="4291">
          <v:shape id="_x0000_i1032" type="#_x0000_t75" style="width:348pt;height:178.5pt" o:ole="">
            <v:imagedata r:id="rId23" o:title=""/>
          </v:shape>
          <o:OLEObject Type="Embed" ProgID="Visio.Drawing.15" ShapeID="_x0000_i1032" DrawAspect="Content" ObjectID="_1553607312" r:id="rId24"/>
        </w:object>
      </w:r>
    </w:p>
    <w:p w:rsidR="008E3205" w:rsidRDefault="008E3205" w:rsidP="008E3205">
      <w:pPr>
        <w:pStyle w:val="2"/>
      </w:pPr>
      <w:r>
        <w:rPr>
          <w:rFonts w:hint="eastAsia"/>
        </w:rPr>
        <w:t>进程</w:t>
      </w:r>
      <w:r>
        <w:t>配置下发</w:t>
      </w:r>
    </w:p>
    <w:p w:rsidR="008E3205" w:rsidRDefault="008D4315" w:rsidP="008E3205">
      <w:r>
        <w:object w:dxaOrig="5986" w:dyaOrig="3721">
          <v:shape id="_x0000_i1033" type="#_x0000_t75" style="width:241.5pt;height:150pt" o:ole="">
            <v:imagedata r:id="rId25" o:title=""/>
          </v:shape>
          <o:OLEObject Type="Embed" ProgID="Visio.Drawing.15" ShapeID="_x0000_i1033" DrawAspect="Content" ObjectID="_1553607313" r:id="rId26"/>
        </w:object>
      </w:r>
    </w:p>
    <w:p w:rsidR="008D4315" w:rsidRDefault="008D4315" w:rsidP="008D4315">
      <w:pPr>
        <w:pStyle w:val="2"/>
      </w:pPr>
      <w:r>
        <w:rPr>
          <w:rFonts w:hint="eastAsia"/>
        </w:rPr>
        <w:t>后台</w:t>
      </w:r>
      <w:r>
        <w:t>进程监控</w:t>
      </w:r>
    </w:p>
    <w:p w:rsidR="008D4315" w:rsidRPr="008D4315" w:rsidRDefault="00C455C0" w:rsidP="008D4315">
      <w:r>
        <w:object w:dxaOrig="10260" w:dyaOrig="4321">
          <v:shape id="_x0000_i1034" type="#_x0000_t75" style="width:414.75pt;height:174.75pt" o:ole="">
            <v:imagedata r:id="rId27" o:title=""/>
          </v:shape>
          <o:OLEObject Type="Embed" ProgID="Visio.Drawing.15" ShapeID="_x0000_i1034" DrawAspect="Content" ObjectID="_1553607314" r:id="rId28"/>
        </w:object>
      </w:r>
    </w:p>
    <w:p w:rsidR="00EA232C" w:rsidRPr="00EA232C" w:rsidRDefault="00EA232C" w:rsidP="00EA232C"/>
    <w:p w:rsidR="00AC5C7F" w:rsidRPr="00AC5C7F" w:rsidRDefault="00AC5C7F" w:rsidP="00AC5C7F"/>
    <w:sectPr w:rsidR="00AC5C7F" w:rsidRPr="00AC5C7F" w:rsidSect="00DD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41F5" w:rsidRDefault="00A941F5" w:rsidP="0089255A">
      <w:r>
        <w:separator/>
      </w:r>
    </w:p>
  </w:endnote>
  <w:endnote w:type="continuationSeparator" w:id="0">
    <w:p w:rsidR="00A941F5" w:rsidRDefault="00A941F5" w:rsidP="00892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41F5" w:rsidRDefault="00A941F5" w:rsidP="0089255A">
      <w:r>
        <w:separator/>
      </w:r>
    </w:p>
  </w:footnote>
  <w:footnote w:type="continuationSeparator" w:id="0">
    <w:p w:rsidR="00A941F5" w:rsidRDefault="00A941F5" w:rsidP="008925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7693C"/>
    <w:multiLevelType w:val="hybridMultilevel"/>
    <w:tmpl w:val="E228971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6B4452C"/>
    <w:multiLevelType w:val="multilevel"/>
    <w:tmpl w:val="06B4452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10082778"/>
    <w:multiLevelType w:val="hybridMultilevel"/>
    <w:tmpl w:val="CA8E33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A9A3503"/>
    <w:multiLevelType w:val="hybridMultilevel"/>
    <w:tmpl w:val="F21A6C88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1AAF5C53"/>
    <w:multiLevelType w:val="hybridMultilevel"/>
    <w:tmpl w:val="3D8807C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1F750A54"/>
    <w:multiLevelType w:val="hybridMultilevel"/>
    <w:tmpl w:val="F82AEFA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678146E"/>
    <w:multiLevelType w:val="multilevel"/>
    <w:tmpl w:val="2678146E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8574E47"/>
    <w:multiLevelType w:val="multilevel"/>
    <w:tmpl w:val="28574E4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E5818BD"/>
    <w:multiLevelType w:val="hybridMultilevel"/>
    <w:tmpl w:val="15189B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0251EC"/>
    <w:multiLevelType w:val="multilevel"/>
    <w:tmpl w:val="310251EC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8FF40BD"/>
    <w:multiLevelType w:val="multilevel"/>
    <w:tmpl w:val="38FF40BD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0D86D1A"/>
    <w:multiLevelType w:val="multilevel"/>
    <w:tmpl w:val="40D86D1A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0F70C8C"/>
    <w:multiLevelType w:val="multilevel"/>
    <w:tmpl w:val="40F70C8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47A36CD"/>
    <w:multiLevelType w:val="multilevel"/>
    <w:tmpl w:val="447A36CD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4538457F"/>
    <w:multiLevelType w:val="multilevel"/>
    <w:tmpl w:val="4538457F"/>
    <w:lvl w:ilvl="0">
      <w:start w:val="1"/>
      <w:numFmt w:val="decimal"/>
      <w:lvlText w:val="%1.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A805915"/>
    <w:multiLevelType w:val="hybridMultilevel"/>
    <w:tmpl w:val="A7C47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EE32226"/>
    <w:multiLevelType w:val="multilevel"/>
    <w:tmpl w:val="4EE3222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0016CB9"/>
    <w:multiLevelType w:val="hybridMultilevel"/>
    <w:tmpl w:val="A926AB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1E16F60"/>
    <w:multiLevelType w:val="hybridMultilevel"/>
    <w:tmpl w:val="311081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49E04C1"/>
    <w:multiLevelType w:val="hybridMultilevel"/>
    <w:tmpl w:val="37623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A0E0464"/>
    <w:multiLevelType w:val="hybridMultilevel"/>
    <w:tmpl w:val="59DA7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E3449AB"/>
    <w:multiLevelType w:val="multilevel"/>
    <w:tmpl w:val="5E3449AB"/>
    <w:lvl w:ilvl="0">
      <w:start w:val="1"/>
      <w:numFmt w:val="decimal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AF76D1"/>
    <w:multiLevelType w:val="hybridMultilevel"/>
    <w:tmpl w:val="6B5881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64071F0A"/>
    <w:multiLevelType w:val="multilevel"/>
    <w:tmpl w:val="64071F0A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70BE7CE6"/>
    <w:multiLevelType w:val="multilevel"/>
    <w:tmpl w:val="70BE7CE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5034309"/>
    <w:multiLevelType w:val="hybridMultilevel"/>
    <w:tmpl w:val="D716E5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77ED08C2"/>
    <w:multiLevelType w:val="multilevel"/>
    <w:tmpl w:val="77ED08C2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7CD41C08"/>
    <w:multiLevelType w:val="multilevel"/>
    <w:tmpl w:val="7CD41C08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84" w:firstLine="14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firstLine="28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firstLine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134" w:firstLine="56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F966DCE"/>
    <w:multiLevelType w:val="hybridMultilevel"/>
    <w:tmpl w:val="64DCAC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7"/>
  </w:num>
  <w:num w:numId="2">
    <w:abstractNumId w:val="12"/>
  </w:num>
  <w:num w:numId="3">
    <w:abstractNumId w:val="7"/>
  </w:num>
  <w:num w:numId="4">
    <w:abstractNumId w:val="21"/>
  </w:num>
  <w:num w:numId="5">
    <w:abstractNumId w:val="1"/>
  </w:num>
  <w:num w:numId="6">
    <w:abstractNumId w:val="6"/>
  </w:num>
  <w:num w:numId="7">
    <w:abstractNumId w:val="13"/>
  </w:num>
  <w:num w:numId="8">
    <w:abstractNumId w:val="14"/>
  </w:num>
  <w:num w:numId="9">
    <w:abstractNumId w:val="24"/>
  </w:num>
  <w:num w:numId="10">
    <w:abstractNumId w:val="10"/>
  </w:num>
  <w:num w:numId="11">
    <w:abstractNumId w:val="9"/>
  </w:num>
  <w:num w:numId="12">
    <w:abstractNumId w:val="23"/>
  </w:num>
  <w:num w:numId="13">
    <w:abstractNumId w:val="16"/>
  </w:num>
  <w:num w:numId="14">
    <w:abstractNumId w:val="26"/>
  </w:num>
  <w:num w:numId="15">
    <w:abstractNumId w:val="11"/>
  </w:num>
  <w:num w:numId="16">
    <w:abstractNumId w:val="20"/>
  </w:num>
  <w:num w:numId="17">
    <w:abstractNumId w:val="18"/>
  </w:num>
  <w:num w:numId="18">
    <w:abstractNumId w:val="19"/>
  </w:num>
  <w:num w:numId="19">
    <w:abstractNumId w:val="17"/>
  </w:num>
  <w:num w:numId="20">
    <w:abstractNumId w:val="8"/>
  </w:num>
  <w:num w:numId="21">
    <w:abstractNumId w:val="25"/>
  </w:num>
  <w:num w:numId="22">
    <w:abstractNumId w:val="4"/>
  </w:num>
  <w:num w:numId="23">
    <w:abstractNumId w:val="28"/>
  </w:num>
  <w:num w:numId="24">
    <w:abstractNumId w:val="2"/>
  </w:num>
  <w:num w:numId="25">
    <w:abstractNumId w:val="15"/>
  </w:num>
  <w:num w:numId="26">
    <w:abstractNumId w:val="3"/>
  </w:num>
  <w:num w:numId="27">
    <w:abstractNumId w:val="22"/>
  </w:num>
  <w:num w:numId="28">
    <w:abstractNumId w:val="5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114D"/>
    <w:rsid w:val="00001142"/>
    <w:rsid w:val="00004A43"/>
    <w:rsid w:val="00005AC3"/>
    <w:rsid w:val="000136C6"/>
    <w:rsid w:val="00035081"/>
    <w:rsid w:val="00035710"/>
    <w:rsid w:val="00037F19"/>
    <w:rsid w:val="000415CE"/>
    <w:rsid w:val="00041C9B"/>
    <w:rsid w:val="000528A8"/>
    <w:rsid w:val="0005356F"/>
    <w:rsid w:val="000544E4"/>
    <w:rsid w:val="0005700A"/>
    <w:rsid w:val="00066BDA"/>
    <w:rsid w:val="00067D5A"/>
    <w:rsid w:val="00070EAA"/>
    <w:rsid w:val="00073CC7"/>
    <w:rsid w:val="000748E1"/>
    <w:rsid w:val="00076295"/>
    <w:rsid w:val="00080B17"/>
    <w:rsid w:val="000824D4"/>
    <w:rsid w:val="00087FB6"/>
    <w:rsid w:val="0009614B"/>
    <w:rsid w:val="000A1961"/>
    <w:rsid w:val="000A5668"/>
    <w:rsid w:val="000A6571"/>
    <w:rsid w:val="000B13EB"/>
    <w:rsid w:val="000B3E4D"/>
    <w:rsid w:val="000B4126"/>
    <w:rsid w:val="000C0BF4"/>
    <w:rsid w:val="000C3815"/>
    <w:rsid w:val="000C6C06"/>
    <w:rsid w:val="000C7A31"/>
    <w:rsid w:val="000C7BD9"/>
    <w:rsid w:val="000D0AD5"/>
    <w:rsid w:val="000D3E1B"/>
    <w:rsid w:val="000E12CD"/>
    <w:rsid w:val="000E28C5"/>
    <w:rsid w:val="000E5267"/>
    <w:rsid w:val="000F2FC8"/>
    <w:rsid w:val="000F39CA"/>
    <w:rsid w:val="000F682A"/>
    <w:rsid w:val="00111FC0"/>
    <w:rsid w:val="00112984"/>
    <w:rsid w:val="00120771"/>
    <w:rsid w:val="0012142B"/>
    <w:rsid w:val="001220AC"/>
    <w:rsid w:val="00123B2E"/>
    <w:rsid w:val="001458CD"/>
    <w:rsid w:val="00164E33"/>
    <w:rsid w:val="001915C1"/>
    <w:rsid w:val="001949EF"/>
    <w:rsid w:val="00196010"/>
    <w:rsid w:val="001A3FA8"/>
    <w:rsid w:val="001A5B1D"/>
    <w:rsid w:val="001B1200"/>
    <w:rsid w:val="001B526E"/>
    <w:rsid w:val="001B6310"/>
    <w:rsid w:val="001C04C9"/>
    <w:rsid w:val="001C1912"/>
    <w:rsid w:val="001D6C8E"/>
    <w:rsid w:val="001E469C"/>
    <w:rsid w:val="001E5221"/>
    <w:rsid w:val="001F17C7"/>
    <w:rsid w:val="001F2552"/>
    <w:rsid w:val="001F6F71"/>
    <w:rsid w:val="00206434"/>
    <w:rsid w:val="00213988"/>
    <w:rsid w:val="00217C00"/>
    <w:rsid w:val="00220B3D"/>
    <w:rsid w:val="00221F88"/>
    <w:rsid w:val="00226F23"/>
    <w:rsid w:val="002327BF"/>
    <w:rsid w:val="00237EFD"/>
    <w:rsid w:val="00242A4F"/>
    <w:rsid w:val="00246D16"/>
    <w:rsid w:val="0025058E"/>
    <w:rsid w:val="002578C9"/>
    <w:rsid w:val="00262019"/>
    <w:rsid w:val="00262AD6"/>
    <w:rsid w:val="002771C4"/>
    <w:rsid w:val="002808F0"/>
    <w:rsid w:val="00281890"/>
    <w:rsid w:val="002A21CD"/>
    <w:rsid w:val="002B66A6"/>
    <w:rsid w:val="002C249B"/>
    <w:rsid w:val="002C2F21"/>
    <w:rsid w:val="002D696A"/>
    <w:rsid w:val="002E2193"/>
    <w:rsid w:val="002F061F"/>
    <w:rsid w:val="002F6476"/>
    <w:rsid w:val="002F7DD7"/>
    <w:rsid w:val="0030335D"/>
    <w:rsid w:val="00307360"/>
    <w:rsid w:val="0031003F"/>
    <w:rsid w:val="0031172D"/>
    <w:rsid w:val="003140C9"/>
    <w:rsid w:val="0031552B"/>
    <w:rsid w:val="0031685A"/>
    <w:rsid w:val="00322BD4"/>
    <w:rsid w:val="00323C07"/>
    <w:rsid w:val="0032634A"/>
    <w:rsid w:val="0032714B"/>
    <w:rsid w:val="00330527"/>
    <w:rsid w:val="00330FB7"/>
    <w:rsid w:val="003325FE"/>
    <w:rsid w:val="00334A0B"/>
    <w:rsid w:val="00335EDC"/>
    <w:rsid w:val="00363F7F"/>
    <w:rsid w:val="0036432E"/>
    <w:rsid w:val="003748A8"/>
    <w:rsid w:val="003767CA"/>
    <w:rsid w:val="003930BD"/>
    <w:rsid w:val="003C02DE"/>
    <w:rsid w:val="003C313D"/>
    <w:rsid w:val="003C38F3"/>
    <w:rsid w:val="003C5B1A"/>
    <w:rsid w:val="003E1790"/>
    <w:rsid w:val="003F07BA"/>
    <w:rsid w:val="003F3A31"/>
    <w:rsid w:val="003F5B49"/>
    <w:rsid w:val="00402FF0"/>
    <w:rsid w:val="00410F7A"/>
    <w:rsid w:val="00411C0E"/>
    <w:rsid w:val="00417AEF"/>
    <w:rsid w:val="0042057F"/>
    <w:rsid w:val="00443121"/>
    <w:rsid w:val="00455E65"/>
    <w:rsid w:val="0046484C"/>
    <w:rsid w:val="00465C26"/>
    <w:rsid w:val="004703F1"/>
    <w:rsid w:val="00476AEA"/>
    <w:rsid w:val="004844DF"/>
    <w:rsid w:val="00486832"/>
    <w:rsid w:val="0049645C"/>
    <w:rsid w:val="004B2FCE"/>
    <w:rsid w:val="004C70EF"/>
    <w:rsid w:val="004E216E"/>
    <w:rsid w:val="004E6091"/>
    <w:rsid w:val="004E7AE1"/>
    <w:rsid w:val="00500FA0"/>
    <w:rsid w:val="00506B4A"/>
    <w:rsid w:val="005176C8"/>
    <w:rsid w:val="00521BF0"/>
    <w:rsid w:val="0053016A"/>
    <w:rsid w:val="00531440"/>
    <w:rsid w:val="0053494E"/>
    <w:rsid w:val="00534D5F"/>
    <w:rsid w:val="00545CB5"/>
    <w:rsid w:val="005478C4"/>
    <w:rsid w:val="00555E4F"/>
    <w:rsid w:val="00567F0B"/>
    <w:rsid w:val="00571281"/>
    <w:rsid w:val="00574727"/>
    <w:rsid w:val="00576B19"/>
    <w:rsid w:val="005805F8"/>
    <w:rsid w:val="00580FBF"/>
    <w:rsid w:val="005833BE"/>
    <w:rsid w:val="0059749D"/>
    <w:rsid w:val="005A0D86"/>
    <w:rsid w:val="005B4D8E"/>
    <w:rsid w:val="005C13A8"/>
    <w:rsid w:val="005C349D"/>
    <w:rsid w:val="005C71C6"/>
    <w:rsid w:val="005D223B"/>
    <w:rsid w:val="005D7253"/>
    <w:rsid w:val="005E7939"/>
    <w:rsid w:val="005F2DDF"/>
    <w:rsid w:val="005F6543"/>
    <w:rsid w:val="005F6E1B"/>
    <w:rsid w:val="005F7A5E"/>
    <w:rsid w:val="005F7F4D"/>
    <w:rsid w:val="00600F67"/>
    <w:rsid w:val="006138DA"/>
    <w:rsid w:val="00627F0C"/>
    <w:rsid w:val="00632AF0"/>
    <w:rsid w:val="0064407A"/>
    <w:rsid w:val="00646AE9"/>
    <w:rsid w:val="006522BE"/>
    <w:rsid w:val="00674533"/>
    <w:rsid w:val="00676398"/>
    <w:rsid w:val="006801AA"/>
    <w:rsid w:val="006904B0"/>
    <w:rsid w:val="006964EF"/>
    <w:rsid w:val="00697497"/>
    <w:rsid w:val="006A05EC"/>
    <w:rsid w:val="006A114D"/>
    <w:rsid w:val="006A20A2"/>
    <w:rsid w:val="006A3414"/>
    <w:rsid w:val="006B4B02"/>
    <w:rsid w:val="006C37FF"/>
    <w:rsid w:val="006D0E68"/>
    <w:rsid w:val="006D3D25"/>
    <w:rsid w:val="006E0019"/>
    <w:rsid w:val="006E2CAC"/>
    <w:rsid w:val="006E600C"/>
    <w:rsid w:val="006F5722"/>
    <w:rsid w:val="006F7181"/>
    <w:rsid w:val="007012B7"/>
    <w:rsid w:val="00703DAC"/>
    <w:rsid w:val="0072539A"/>
    <w:rsid w:val="0072552B"/>
    <w:rsid w:val="00730C7C"/>
    <w:rsid w:val="0074453A"/>
    <w:rsid w:val="00745C70"/>
    <w:rsid w:val="0074651D"/>
    <w:rsid w:val="007470A7"/>
    <w:rsid w:val="00752383"/>
    <w:rsid w:val="00752575"/>
    <w:rsid w:val="00756356"/>
    <w:rsid w:val="0076582D"/>
    <w:rsid w:val="00773966"/>
    <w:rsid w:val="00775BE7"/>
    <w:rsid w:val="00777059"/>
    <w:rsid w:val="007812FA"/>
    <w:rsid w:val="007A3C74"/>
    <w:rsid w:val="007B18F4"/>
    <w:rsid w:val="007C257D"/>
    <w:rsid w:val="007C2BB5"/>
    <w:rsid w:val="007C5573"/>
    <w:rsid w:val="007C74B9"/>
    <w:rsid w:val="007D3052"/>
    <w:rsid w:val="007D449D"/>
    <w:rsid w:val="007D552F"/>
    <w:rsid w:val="007E2759"/>
    <w:rsid w:val="007E3486"/>
    <w:rsid w:val="007F0637"/>
    <w:rsid w:val="007F40A9"/>
    <w:rsid w:val="007F7838"/>
    <w:rsid w:val="008041DE"/>
    <w:rsid w:val="00804A91"/>
    <w:rsid w:val="00807485"/>
    <w:rsid w:val="00816127"/>
    <w:rsid w:val="00822C6C"/>
    <w:rsid w:val="0083507A"/>
    <w:rsid w:val="0084514B"/>
    <w:rsid w:val="0084568A"/>
    <w:rsid w:val="008600C5"/>
    <w:rsid w:val="00860BBF"/>
    <w:rsid w:val="008668FD"/>
    <w:rsid w:val="00873800"/>
    <w:rsid w:val="008815BD"/>
    <w:rsid w:val="00883F55"/>
    <w:rsid w:val="00885932"/>
    <w:rsid w:val="00890CC7"/>
    <w:rsid w:val="0089255A"/>
    <w:rsid w:val="00895148"/>
    <w:rsid w:val="008A01E5"/>
    <w:rsid w:val="008A2F80"/>
    <w:rsid w:val="008A6DF1"/>
    <w:rsid w:val="008B7A94"/>
    <w:rsid w:val="008C57D8"/>
    <w:rsid w:val="008D208B"/>
    <w:rsid w:val="008D39ED"/>
    <w:rsid w:val="008D4315"/>
    <w:rsid w:val="008D5380"/>
    <w:rsid w:val="008D789C"/>
    <w:rsid w:val="008E3205"/>
    <w:rsid w:val="008E549E"/>
    <w:rsid w:val="008E6D00"/>
    <w:rsid w:val="008F01A8"/>
    <w:rsid w:val="008F369C"/>
    <w:rsid w:val="008F5569"/>
    <w:rsid w:val="008F6673"/>
    <w:rsid w:val="00906907"/>
    <w:rsid w:val="00906ED6"/>
    <w:rsid w:val="00922054"/>
    <w:rsid w:val="0092779E"/>
    <w:rsid w:val="009361B0"/>
    <w:rsid w:val="0094005F"/>
    <w:rsid w:val="00946D7B"/>
    <w:rsid w:val="00947BE0"/>
    <w:rsid w:val="00952D8B"/>
    <w:rsid w:val="00955C74"/>
    <w:rsid w:val="00957EF7"/>
    <w:rsid w:val="00972932"/>
    <w:rsid w:val="00976189"/>
    <w:rsid w:val="00981356"/>
    <w:rsid w:val="00981C4D"/>
    <w:rsid w:val="009826F5"/>
    <w:rsid w:val="00994806"/>
    <w:rsid w:val="009956C3"/>
    <w:rsid w:val="009A0E3D"/>
    <w:rsid w:val="009B0EDC"/>
    <w:rsid w:val="009B4B00"/>
    <w:rsid w:val="009B7752"/>
    <w:rsid w:val="009D3171"/>
    <w:rsid w:val="009E1D23"/>
    <w:rsid w:val="009E4312"/>
    <w:rsid w:val="009E74C5"/>
    <w:rsid w:val="009F0F12"/>
    <w:rsid w:val="009F1F16"/>
    <w:rsid w:val="009F66D7"/>
    <w:rsid w:val="009F71E5"/>
    <w:rsid w:val="009F754D"/>
    <w:rsid w:val="00A16273"/>
    <w:rsid w:val="00A240C0"/>
    <w:rsid w:val="00A246F8"/>
    <w:rsid w:val="00A34DAB"/>
    <w:rsid w:val="00A35D45"/>
    <w:rsid w:val="00A41672"/>
    <w:rsid w:val="00A43EA1"/>
    <w:rsid w:val="00A44F7B"/>
    <w:rsid w:val="00A47EA0"/>
    <w:rsid w:val="00A505DF"/>
    <w:rsid w:val="00A51260"/>
    <w:rsid w:val="00A54C7E"/>
    <w:rsid w:val="00A57D95"/>
    <w:rsid w:val="00A66BD4"/>
    <w:rsid w:val="00A76D6F"/>
    <w:rsid w:val="00A8242B"/>
    <w:rsid w:val="00A848B3"/>
    <w:rsid w:val="00A941F5"/>
    <w:rsid w:val="00AA6F8D"/>
    <w:rsid w:val="00AB5161"/>
    <w:rsid w:val="00AC5C7F"/>
    <w:rsid w:val="00AD0A82"/>
    <w:rsid w:val="00AD5380"/>
    <w:rsid w:val="00B0349D"/>
    <w:rsid w:val="00B056D9"/>
    <w:rsid w:val="00B13D43"/>
    <w:rsid w:val="00B1516B"/>
    <w:rsid w:val="00B2235A"/>
    <w:rsid w:val="00B24800"/>
    <w:rsid w:val="00B32BA7"/>
    <w:rsid w:val="00B3503C"/>
    <w:rsid w:val="00B42C0A"/>
    <w:rsid w:val="00B500A6"/>
    <w:rsid w:val="00B63FF5"/>
    <w:rsid w:val="00B64F0B"/>
    <w:rsid w:val="00B75389"/>
    <w:rsid w:val="00B77C39"/>
    <w:rsid w:val="00B94511"/>
    <w:rsid w:val="00B95429"/>
    <w:rsid w:val="00B97A00"/>
    <w:rsid w:val="00BA1926"/>
    <w:rsid w:val="00BA408C"/>
    <w:rsid w:val="00BA4DDB"/>
    <w:rsid w:val="00BA6853"/>
    <w:rsid w:val="00BA6CDB"/>
    <w:rsid w:val="00BB4680"/>
    <w:rsid w:val="00BC17F6"/>
    <w:rsid w:val="00BC47F9"/>
    <w:rsid w:val="00BD3FC0"/>
    <w:rsid w:val="00BD4FFA"/>
    <w:rsid w:val="00BD553F"/>
    <w:rsid w:val="00BD6DCB"/>
    <w:rsid w:val="00BD7A6F"/>
    <w:rsid w:val="00BF26C7"/>
    <w:rsid w:val="00BF432A"/>
    <w:rsid w:val="00C023B6"/>
    <w:rsid w:val="00C20C28"/>
    <w:rsid w:val="00C2179E"/>
    <w:rsid w:val="00C24805"/>
    <w:rsid w:val="00C35B88"/>
    <w:rsid w:val="00C42C87"/>
    <w:rsid w:val="00C455C0"/>
    <w:rsid w:val="00C45C31"/>
    <w:rsid w:val="00C55EE7"/>
    <w:rsid w:val="00C57975"/>
    <w:rsid w:val="00C72136"/>
    <w:rsid w:val="00C72877"/>
    <w:rsid w:val="00C74F22"/>
    <w:rsid w:val="00C754D6"/>
    <w:rsid w:val="00C83315"/>
    <w:rsid w:val="00C87EBA"/>
    <w:rsid w:val="00C91E65"/>
    <w:rsid w:val="00C97CBA"/>
    <w:rsid w:val="00CA2E5C"/>
    <w:rsid w:val="00CA3C44"/>
    <w:rsid w:val="00CA45FC"/>
    <w:rsid w:val="00CB2322"/>
    <w:rsid w:val="00CB247A"/>
    <w:rsid w:val="00CB623E"/>
    <w:rsid w:val="00CB7413"/>
    <w:rsid w:val="00CC7879"/>
    <w:rsid w:val="00CD0BEB"/>
    <w:rsid w:val="00CD34DA"/>
    <w:rsid w:val="00CD38C3"/>
    <w:rsid w:val="00CD759D"/>
    <w:rsid w:val="00CE6037"/>
    <w:rsid w:val="00D028EB"/>
    <w:rsid w:val="00D04055"/>
    <w:rsid w:val="00D100AE"/>
    <w:rsid w:val="00D10345"/>
    <w:rsid w:val="00D122BA"/>
    <w:rsid w:val="00D2329D"/>
    <w:rsid w:val="00D247BD"/>
    <w:rsid w:val="00D31206"/>
    <w:rsid w:val="00D34471"/>
    <w:rsid w:val="00D35299"/>
    <w:rsid w:val="00D44B41"/>
    <w:rsid w:val="00D50B80"/>
    <w:rsid w:val="00D54ABA"/>
    <w:rsid w:val="00D66000"/>
    <w:rsid w:val="00D707A3"/>
    <w:rsid w:val="00D71D57"/>
    <w:rsid w:val="00D765E5"/>
    <w:rsid w:val="00D808FC"/>
    <w:rsid w:val="00D87C9F"/>
    <w:rsid w:val="00D87CCB"/>
    <w:rsid w:val="00DA43B3"/>
    <w:rsid w:val="00DA7881"/>
    <w:rsid w:val="00DB3C08"/>
    <w:rsid w:val="00DB6239"/>
    <w:rsid w:val="00DB7D2E"/>
    <w:rsid w:val="00DC3C93"/>
    <w:rsid w:val="00DC60E9"/>
    <w:rsid w:val="00DD460C"/>
    <w:rsid w:val="00DD5F1E"/>
    <w:rsid w:val="00DF1E22"/>
    <w:rsid w:val="00DF4317"/>
    <w:rsid w:val="00E004B9"/>
    <w:rsid w:val="00E01173"/>
    <w:rsid w:val="00E06EBA"/>
    <w:rsid w:val="00E14F4B"/>
    <w:rsid w:val="00E17561"/>
    <w:rsid w:val="00E25DBA"/>
    <w:rsid w:val="00E45840"/>
    <w:rsid w:val="00E46614"/>
    <w:rsid w:val="00E53FA7"/>
    <w:rsid w:val="00E557CB"/>
    <w:rsid w:val="00E61D2C"/>
    <w:rsid w:val="00E7428C"/>
    <w:rsid w:val="00E85320"/>
    <w:rsid w:val="00E9484E"/>
    <w:rsid w:val="00EA232C"/>
    <w:rsid w:val="00EA264E"/>
    <w:rsid w:val="00EA552E"/>
    <w:rsid w:val="00EA5589"/>
    <w:rsid w:val="00EA7704"/>
    <w:rsid w:val="00ED12B1"/>
    <w:rsid w:val="00EE0645"/>
    <w:rsid w:val="00EE1071"/>
    <w:rsid w:val="00EE17D5"/>
    <w:rsid w:val="00EE5C2E"/>
    <w:rsid w:val="00EE75B9"/>
    <w:rsid w:val="00F025C3"/>
    <w:rsid w:val="00F13514"/>
    <w:rsid w:val="00F2637C"/>
    <w:rsid w:val="00F369D6"/>
    <w:rsid w:val="00F817BE"/>
    <w:rsid w:val="00F824C5"/>
    <w:rsid w:val="00FA4A5C"/>
    <w:rsid w:val="00FB4F61"/>
    <w:rsid w:val="00FC49B8"/>
    <w:rsid w:val="00FC5BFE"/>
    <w:rsid w:val="00FD379D"/>
    <w:rsid w:val="00FD4DE4"/>
    <w:rsid w:val="00FD4E6C"/>
    <w:rsid w:val="00FF2D88"/>
    <w:rsid w:val="0534415B"/>
    <w:rsid w:val="09583F2E"/>
    <w:rsid w:val="289A07CF"/>
    <w:rsid w:val="64E473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D04009-E149-4517-91A5-A9FAF6732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5F1E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DD5F1E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5F1E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5F1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F1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5F1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DD5F1E"/>
    <w:pPr>
      <w:ind w:leftChars="400" w:left="840"/>
    </w:pPr>
  </w:style>
  <w:style w:type="paragraph" w:styleId="a3">
    <w:name w:val="footer"/>
    <w:basedOn w:val="a"/>
    <w:link w:val="Char"/>
    <w:uiPriority w:val="99"/>
    <w:unhideWhenUsed/>
    <w:rsid w:val="00DD5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D5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DD5F1E"/>
  </w:style>
  <w:style w:type="paragraph" w:styleId="20">
    <w:name w:val="toc 2"/>
    <w:basedOn w:val="a"/>
    <w:next w:val="a"/>
    <w:uiPriority w:val="39"/>
    <w:unhideWhenUsed/>
    <w:qFormat/>
    <w:rsid w:val="00DD5F1E"/>
    <w:pPr>
      <w:ind w:leftChars="200" w:left="420"/>
    </w:pPr>
  </w:style>
  <w:style w:type="character" w:styleId="a5">
    <w:name w:val="Strong"/>
    <w:basedOn w:val="a0"/>
    <w:uiPriority w:val="22"/>
    <w:qFormat/>
    <w:rsid w:val="00DD5F1E"/>
    <w:rPr>
      <w:b/>
      <w:bCs/>
    </w:rPr>
  </w:style>
  <w:style w:type="character" w:styleId="a6">
    <w:name w:val="Hyperlink"/>
    <w:basedOn w:val="a0"/>
    <w:uiPriority w:val="99"/>
    <w:unhideWhenUsed/>
    <w:rsid w:val="00DD5F1E"/>
    <w:rPr>
      <w:color w:val="0000FF"/>
      <w:u w:val="single"/>
    </w:rPr>
  </w:style>
  <w:style w:type="table" w:styleId="a7">
    <w:name w:val="Table Grid"/>
    <w:basedOn w:val="a1"/>
    <w:uiPriority w:val="59"/>
    <w:rsid w:val="00DD5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DD5F1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5F1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5F1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D5F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D5F1E"/>
    <w:rPr>
      <w:b/>
      <w:bCs/>
      <w:sz w:val="28"/>
      <w:szCs w:val="28"/>
    </w:rPr>
  </w:style>
  <w:style w:type="paragraph" w:customStyle="1" w:styleId="11">
    <w:name w:val="列出段落1"/>
    <w:basedOn w:val="a"/>
    <w:uiPriority w:val="34"/>
    <w:qFormat/>
    <w:rsid w:val="00DD5F1E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rsid w:val="00DD5F1E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sid w:val="00DD5F1E"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DD5F1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8">
    <w:name w:val="List Paragraph"/>
    <w:basedOn w:val="a"/>
    <w:uiPriority w:val="99"/>
    <w:rsid w:val="000824D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6D0E6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087FB6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087FB6"/>
    <w:rPr>
      <w:kern w:val="2"/>
      <w:sz w:val="18"/>
      <w:szCs w:val="18"/>
    </w:rPr>
  </w:style>
  <w:style w:type="paragraph" w:styleId="aa">
    <w:name w:val="Document Map"/>
    <w:basedOn w:val="a"/>
    <w:link w:val="Char2"/>
    <w:uiPriority w:val="99"/>
    <w:semiHidden/>
    <w:unhideWhenUsed/>
    <w:rsid w:val="00087FB6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087FB6"/>
    <w:rPr>
      <w:rFonts w:ascii="宋体" w:eastAsia="宋体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5.vsdx"/><Relationship Id="rId26" Type="http://schemas.openxmlformats.org/officeDocument/2006/relationships/package" Target="embeddings/Microsoft_Visio___9.vsdx"/><Relationship Id="rId3" Type="http://schemas.openxmlformats.org/officeDocument/2006/relationships/numbering" Target="numbering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2.vsdx"/><Relationship Id="rId17" Type="http://schemas.openxmlformats.org/officeDocument/2006/relationships/image" Target="media/image5.emf"/><Relationship Id="rId25" Type="http://schemas.openxmlformats.org/officeDocument/2006/relationships/image" Target="media/image9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4.vsdx"/><Relationship Id="rId20" Type="http://schemas.openxmlformats.org/officeDocument/2006/relationships/package" Target="embeddings/Microsoft_Visio___6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package" Target="embeddings/Microsoft_Visio___8.vsdx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image" Target="media/image8.emf"/><Relationship Id="rId28" Type="http://schemas.openxmlformats.org/officeDocument/2006/relationships/package" Target="embeddings/Microsoft_Visio___10.vsdx"/><Relationship Id="rId10" Type="http://schemas.openxmlformats.org/officeDocument/2006/relationships/package" Target="embeddings/Microsoft_Visio___1.vsdx"/><Relationship Id="rId19" Type="http://schemas.openxmlformats.org/officeDocument/2006/relationships/image" Target="media/image6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__3.vsdx"/><Relationship Id="rId22" Type="http://schemas.openxmlformats.org/officeDocument/2006/relationships/package" Target="embeddings/Microsoft_Visio___7.vsdx"/><Relationship Id="rId27" Type="http://schemas.openxmlformats.org/officeDocument/2006/relationships/image" Target="media/image10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202997-2875-4D32-A76B-4401D866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5938</TotalTime>
  <Pages>13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829</cp:revision>
  <dcterms:created xsi:type="dcterms:W3CDTF">2016-12-16T05:55:00Z</dcterms:created>
  <dcterms:modified xsi:type="dcterms:W3CDTF">2017-04-13T08:48:00Z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